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jpeg" Extension="jpeg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tabs>
          <w:tab w:val="left" w:pos="2910"/>
          <w:tab w:val="center" w:pos="4153"/>
        </w:tabs>
        <w:jc w:val="left"/>
      </w:pPr>
      <w:r>
        <w:tab/>
      </w:r>
    </w:p>
    <w:p>
      <w:pPr>
        <w:tabs>
          <w:tab w:val="left" w:pos="2910"/>
          <w:tab w:val="center" w:pos="4153"/>
        </w:tabs>
        <w:jc w:val="center"/>
        <w:rPr>
          <w:sz w:val="56"/>
        </w:rPr>
      </w:pPr>
    </w:p>
    <w:p>
      <w:pPr>
        <w:tabs>
          <w:tab w:val="left" w:pos="2910"/>
          <w:tab w:val="center" w:pos="4153"/>
        </w:tabs>
        <w:jc w:val="center"/>
        <w:rPr>
          <w:rFonts w:ascii="微软雅黑" w:hAnsi="微软雅黑" w:eastAsia="微软雅黑"/>
          <w:sz w:val="56"/>
        </w:rPr>
      </w:pPr>
      <w:r>
        <w:rPr>
          <w:rFonts w:hint="eastAsia" w:ascii="微软雅黑" w:hAnsi="微软雅黑" w:eastAsia="微软雅黑"/>
          <w:sz w:val="56"/>
        </w:rPr>
        <w:t>北京环球购物新媒体商城</w:t>
      </w:r>
    </w:p>
    <w:p>
      <w:pPr>
        <w:tabs>
          <w:tab w:val="left" w:pos="2910"/>
          <w:tab w:val="center" w:pos="4153"/>
        </w:tabs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kern w:val="2"/>
          <w:sz w:val="28"/>
          <w:szCs w:val="22"/>
          <w:lang w:val="en-US" w:eastAsia="zh-CN" w:bidi="ar-SA"/>
        </w:rPr>
        <w:pict>
          <v:shape id="图片 1" o:spid="_x0000_s1029" type="#_x0000_t75" style="height:39.75pt;width:171.7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tabs>
          <w:tab w:val="left" w:pos="2910"/>
          <w:tab w:val="center" w:pos="4153"/>
        </w:tabs>
        <w:jc w:val="center"/>
        <w:rPr>
          <w:rFonts w:ascii="微软雅黑" w:hAnsi="微软雅黑" w:eastAsia="微软雅黑"/>
        </w:rPr>
      </w:pPr>
    </w:p>
    <w:p>
      <w:pPr>
        <w:tabs>
          <w:tab w:val="left" w:pos="2910"/>
          <w:tab w:val="center" w:pos="4153"/>
        </w:tabs>
        <w:jc w:val="center"/>
        <w:rPr>
          <w:rFonts w:ascii="微软雅黑" w:hAnsi="微软雅黑" w:eastAsia="微软雅黑"/>
        </w:rPr>
      </w:pPr>
    </w:p>
    <w:p>
      <w:pPr>
        <w:tabs>
          <w:tab w:val="left" w:pos="2910"/>
          <w:tab w:val="center" w:pos="4153"/>
        </w:tabs>
        <w:jc w:val="center"/>
        <w:rPr>
          <w:rFonts w:ascii="微软雅黑" w:hAnsi="微软雅黑" w:eastAsia="微软雅黑"/>
        </w:rPr>
      </w:pPr>
    </w:p>
    <w:p>
      <w:pPr>
        <w:tabs>
          <w:tab w:val="left" w:pos="2910"/>
          <w:tab w:val="center" w:pos="4153"/>
        </w:tabs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需求调研报告</w:t>
      </w: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sz w:val="36"/>
        </w:rPr>
      </w:pPr>
      <w:r>
        <w:rPr>
          <w:rFonts w:hint="eastAsia" w:ascii="微软雅黑" w:hAnsi="微软雅黑" w:eastAsia="微软雅黑"/>
          <w:sz w:val="36"/>
        </w:rPr>
        <w:t>北京易用联友科技有限公司</w:t>
      </w:r>
    </w:p>
    <w:p>
      <w:pPr>
        <w:jc w:val="center"/>
        <w:rPr>
          <w:rFonts w:ascii="微软雅黑" w:hAnsi="微软雅黑" w:eastAsia="微软雅黑"/>
          <w:sz w:val="36"/>
        </w:rPr>
      </w:pPr>
      <w:r>
        <w:rPr>
          <w:rFonts w:hint="eastAsia" w:ascii="微软雅黑" w:hAnsi="微软雅黑" w:eastAsia="微软雅黑"/>
          <w:sz w:val="36"/>
        </w:rPr>
        <w:t>2015年3月9日</w:t>
      </w:r>
    </w:p>
    <w:p>
      <w:pPr>
        <w:jc w:val="center"/>
      </w:pPr>
    </w:p>
    <w:p>
      <w:pPr>
        <w:jc w:val="center"/>
      </w:pPr>
      <w:r>
        <w:rPr>
          <w:rFonts w:hint="eastAsia"/>
        </w:rPr>
        <w:t>文档信息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2840" w:type="dxa"/>
            <w:vMerge w:val="restart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文档状态</w:t>
            </w:r>
          </w:p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 　 ] 初 定 稿</w:t>
            </w:r>
          </w:p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 √ ] 正式发布</w:t>
            </w:r>
          </w:p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 　 ] 正在修改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文件标识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环球购物需求描述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840" w:type="dxa"/>
            <w:vMerge w:val="continue"/>
            <w:vAlign w:val="center"/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当前版本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</w:trPr>
        <w:tc>
          <w:tcPr>
            <w:tcW w:w="2840" w:type="dxa"/>
            <w:vMerge w:val="continue"/>
            <w:vAlign w:val="center"/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作　　者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薛蔚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2840" w:type="dxa"/>
            <w:vMerge w:val="continue"/>
            <w:vAlign w:val="center"/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完成日期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2015-03-31</w:t>
            </w:r>
          </w:p>
        </w:tc>
      </w:tr>
    </w:tbl>
    <w:p>
      <w:pPr>
        <w:jc w:val="center"/>
      </w:pPr>
      <w:r>
        <w:rPr>
          <w:rFonts w:hint="eastAsia"/>
        </w:rPr>
        <w:t>修订历史</w:t>
      </w:r>
    </w:p>
    <w:tbl>
      <w:tblPr>
        <w:tblW w:w="850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709"/>
        <w:gridCol w:w="4961"/>
        <w:gridCol w:w="851"/>
        <w:gridCol w:w="1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6" w:type="dxa"/>
            <w:shd w:val="clear" w:color="auto" w:fill="FFFFFF"/>
            <w:vAlign w:val="center"/>
          </w:tcPr>
          <w:p>
            <w:pPr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序号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版本</w:t>
            </w:r>
          </w:p>
        </w:tc>
        <w:tc>
          <w:tcPr>
            <w:tcW w:w="4961" w:type="dxa"/>
            <w:shd w:val="clear" w:color="auto" w:fill="FFFFFF"/>
            <w:vAlign w:val="center"/>
          </w:tcPr>
          <w:p>
            <w:pPr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编写/修订说明</w:t>
            </w:r>
          </w:p>
        </w:tc>
        <w:tc>
          <w:tcPr>
            <w:tcW w:w="851" w:type="dxa"/>
            <w:shd w:val="clear" w:color="auto" w:fill="FFFFFF"/>
            <w:vAlign w:val="center"/>
          </w:tcPr>
          <w:p>
            <w:pPr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修订人</w:t>
            </w:r>
          </w:p>
        </w:tc>
        <w:tc>
          <w:tcPr>
            <w:tcW w:w="1317" w:type="dxa"/>
            <w:shd w:val="clear" w:color="auto" w:fill="FFFFFF"/>
            <w:vAlign w:val="center"/>
          </w:tcPr>
          <w:p>
            <w:pPr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修订日期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6" w:type="dxa"/>
            <w:vAlign w:val="center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1.0.0</w:t>
            </w:r>
          </w:p>
        </w:tc>
        <w:tc>
          <w:tcPr>
            <w:tcW w:w="4961" w:type="dxa"/>
            <w:vAlign w:val="center"/>
          </w:tcPr>
          <w:p>
            <w:pPr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确定商城需求内容，撰写商城业务流程和功能说明。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薛蔚</w:t>
            </w:r>
          </w:p>
        </w:tc>
        <w:tc>
          <w:tcPr>
            <w:tcW w:w="1317" w:type="dxa"/>
            <w:vAlign w:val="center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2015-03-09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6" w:type="dxa"/>
            <w:vAlign w:val="center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1.0.1</w:t>
            </w:r>
          </w:p>
        </w:tc>
        <w:tc>
          <w:tcPr>
            <w:tcW w:w="4961" w:type="dxa"/>
            <w:vAlign w:val="center"/>
          </w:tcPr>
          <w:p>
            <w:pPr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确定商城数据对接只通过中间数据库，不直接关联LD系统。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薛蔚</w:t>
            </w:r>
          </w:p>
        </w:tc>
        <w:tc>
          <w:tcPr>
            <w:tcW w:w="1317" w:type="dxa"/>
            <w:vAlign w:val="center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2015-03-09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6" w:type="dxa"/>
            <w:vAlign w:val="center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3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1.0.2</w:t>
            </w:r>
          </w:p>
        </w:tc>
        <w:tc>
          <w:tcPr>
            <w:tcW w:w="4961" w:type="dxa"/>
            <w:vAlign w:val="center"/>
          </w:tcPr>
          <w:p>
            <w:pPr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增加本次项目建设涉及的各个业务系统的简介，名词解释。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薛蔚</w:t>
            </w:r>
          </w:p>
        </w:tc>
        <w:tc>
          <w:tcPr>
            <w:tcW w:w="1317" w:type="dxa"/>
            <w:vAlign w:val="center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2015-03-13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6" w:type="dxa"/>
            <w:vAlign w:val="center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4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1.1.0</w:t>
            </w:r>
          </w:p>
        </w:tc>
        <w:tc>
          <w:tcPr>
            <w:tcW w:w="4961" w:type="dxa"/>
            <w:vAlign w:val="center"/>
          </w:tcPr>
          <w:p>
            <w:pPr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增加手机号码验证功能，需要和LD系统用户关联验证。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薛蔚</w:t>
            </w:r>
          </w:p>
        </w:tc>
        <w:tc>
          <w:tcPr>
            <w:tcW w:w="1317" w:type="dxa"/>
            <w:vAlign w:val="center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2015-03-16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6" w:type="dxa"/>
            <w:vAlign w:val="center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5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1.1.1</w:t>
            </w:r>
          </w:p>
        </w:tc>
        <w:tc>
          <w:tcPr>
            <w:tcW w:w="4961" w:type="dxa"/>
            <w:vAlign w:val="center"/>
          </w:tcPr>
          <w:p>
            <w:pPr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修改数据对接方式，由对接中间数据平台改为TV商品对接LD系统。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薛蔚</w:t>
            </w:r>
          </w:p>
        </w:tc>
        <w:tc>
          <w:tcPr>
            <w:tcW w:w="1317" w:type="dxa"/>
            <w:vAlign w:val="center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2015-03-17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6" w:type="dxa"/>
            <w:vAlign w:val="center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6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1.1.2</w:t>
            </w:r>
          </w:p>
        </w:tc>
        <w:tc>
          <w:tcPr>
            <w:tcW w:w="4961" w:type="dxa"/>
            <w:vAlign w:val="center"/>
          </w:tcPr>
          <w:p>
            <w:pPr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修改销售业务流程，区分TV商品和商城商品，TV商品不走WMS处理。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薛蔚</w:t>
            </w:r>
          </w:p>
        </w:tc>
        <w:tc>
          <w:tcPr>
            <w:tcW w:w="1317" w:type="dxa"/>
            <w:vAlign w:val="center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2015-03-17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6" w:type="dxa"/>
            <w:vAlign w:val="center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7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1.1.3</w:t>
            </w:r>
          </w:p>
        </w:tc>
        <w:tc>
          <w:tcPr>
            <w:tcW w:w="4961" w:type="dxa"/>
            <w:vAlign w:val="center"/>
          </w:tcPr>
          <w:p>
            <w:pPr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确定WMS系统对接方式为WebService方式，不使用FTP方式。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薛蔚</w:t>
            </w:r>
          </w:p>
        </w:tc>
        <w:tc>
          <w:tcPr>
            <w:tcW w:w="1317" w:type="dxa"/>
            <w:vAlign w:val="center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2015-03-17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6" w:type="dxa"/>
            <w:vAlign w:val="center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8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2.0.0</w:t>
            </w:r>
          </w:p>
        </w:tc>
        <w:tc>
          <w:tcPr>
            <w:tcW w:w="4961" w:type="dxa"/>
            <w:vAlign w:val="center"/>
          </w:tcPr>
          <w:p>
            <w:pPr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增加采购业务，由商派ERP制定采购计划，并与WMS进行入库业务对接。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薛蔚</w:t>
            </w:r>
          </w:p>
        </w:tc>
        <w:tc>
          <w:tcPr>
            <w:tcW w:w="1317" w:type="dxa"/>
            <w:vAlign w:val="center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2015-03-23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6" w:type="dxa"/>
            <w:vAlign w:val="center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9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2.0.1</w:t>
            </w:r>
          </w:p>
        </w:tc>
        <w:tc>
          <w:tcPr>
            <w:tcW w:w="4961" w:type="dxa"/>
            <w:vAlign w:val="center"/>
          </w:tcPr>
          <w:p>
            <w:pPr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确定商派系统导出财务相关数据，为财务部门记账提供部分原始依据。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薛蔚</w:t>
            </w:r>
          </w:p>
        </w:tc>
        <w:tc>
          <w:tcPr>
            <w:tcW w:w="1317" w:type="dxa"/>
            <w:vAlign w:val="center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2015-03-23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6" w:type="dxa"/>
            <w:vAlign w:val="center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10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2.0.2</w:t>
            </w:r>
          </w:p>
        </w:tc>
        <w:tc>
          <w:tcPr>
            <w:tcW w:w="4961" w:type="dxa"/>
            <w:vAlign w:val="center"/>
          </w:tcPr>
          <w:p>
            <w:pPr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修改商城商品入库方式为商城自己采购自己入库。不从数据平台同步。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薛蔚</w:t>
            </w:r>
          </w:p>
        </w:tc>
        <w:tc>
          <w:tcPr>
            <w:tcW w:w="1317" w:type="dxa"/>
            <w:vAlign w:val="center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2015-03-25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6" w:type="dxa"/>
            <w:vAlign w:val="center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11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2.0.3</w:t>
            </w:r>
          </w:p>
        </w:tc>
        <w:tc>
          <w:tcPr>
            <w:tcW w:w="4961" w:type="dxa"/>
            <w:vAlign w:val="center"/>
          </w:tcPr>
          <w:p>
            <w:pPr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确定数据对接同步方式，暂定接口方向为，业务数据由哪个系统产生，接口就由哪个系统负责推送。接收方系统负责返回结果。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薛蔚</w:t>
            </w:r>
          </w:p>
        </w:tc>
        <w:tc>
          <w:tcPr>
            <w:tcW w:w="1317" w:type="dxa"/>
            <w:vAlign w:val="center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2015-03-25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6" w:type="dxa"/>
            <w:vAlign w:val="center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12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2.0.4</w:t>
            </w:r>
          </w:p>
        </w:tc>
        <w:tc>
          <w:tcPr>
            <w:tcW w:w="4961" w:type="dxa"/>
            <w:vAlign w:val="center"/>
          </w:tcPr>
          <w:p>
            <w:pPr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修订富勒WMS对接，由商派官方实现标准产品化接口。（待定）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薛蔚</w:t>
            </w:r>
          </w:p>
        </w:tc>
        <w:tc>
          <w:tcPr>
            <w:tcW w:w="1317" w:type="dxa"/>
            <w:vAlign w:val="center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2015-03-26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6" w:type="dxa"/>
            <w:vAlign w:val="center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13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2.0.5</w:t>
            </w:r>
          </w:p>
        </w:tc>
        <w:tc>
          <w:tcPr>
            <w:tcW w:w="4961" w:type="dxa"/>
            <w:vAlign w:val="center"/>
          </w:tcPr>
          <w:p>
            <w:pPr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修订名词解释，去掉NC系统对接，本次项目不涉及NC系统对接。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薛蔚</w:t>
            </w:r>
          </w:p>
        </w:tc>
        <w:tc>
          <w:tcPr>
            <w:tcW w:w="1317" w:type="dxa"/>
            <w:vAlign w:val="center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2015-03-27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6" w:type="dxa"/>
            <w:vAlign w:val="center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14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2.0.6</w:t>
            </w:r>
          </w:p>
        </w:tc>
        <w:tc>
          <w:tcPr>
            <w:tcW w:w="4961" w:type="dxa"/>
            <w:vAlign w:val="center"/>
          </w:tcPr>
          <w:p>
            <w:pPr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增加开发内容列表，数据接口列表章节，本章节详细内容见具体附件内容。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薛蔚</w:t>
            </w:r>
          </w:p>
        </w:tc>
        <w:tc>
          <w:tcPr>
            <w:tcW w:w="1317" w:type="dxa"/>
            <w:vAlign w:val="center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2015-03-27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6" w:type="dxa"/>
            <w:vAlign w:val="center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15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2.0.7</w:t>
            </w:r>
          </w:p>
        </w:tc>
        <w:tc>
          <w:tcPr>
            <w:tcW w:w="4961" w:type="dxa"/>
            <w:vAlign w:val="center"/>
          </w:tcPr>
          <w:p>
            <w:pPr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修改与富勒WMS系统对接方案，由上海商派公司与富勒公司进行官方对接，实现全部对接。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薛蔚</w:t>
            </w:r>
          </w:p>
        </w:tc>
        <w:tc>
          <w:tcPr>
            <w:tcW w:w="1317" w:type="dxa"/>
            <w:vAlign w:val="center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2015-03-30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6" w:type="dxa"/>
            <w:vAlign w:val="center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16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2.0.8</w:t>
            </w:r>
          </w:p>
        </w:tc>
        <w:tc>
          <w:tcPr>
            <w:tcW w:w="4961" w:type="dxa"/>
            <w:vAlign w:val="center"/>
          </w:tcPr>
          <w:p>
            <w:pPr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修改用户财务信息规则、货品同步规则。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薛蔚</w:t>
            </w:r>
          </w:p>
        </w:tc>
        <w:tc>
          <w:tcPr>
            <w:tcW w:w="1317" w:type="dxa"/>
            <w:vAlign w:val="center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2015-03-30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6" w:type="dxa"/>
            <w:vAlign w:val="center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17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2.0.9</w:t>
            </w:r>
          </w:p>
        </w:tc>
        <w:tc>
          <w:tcPr>
            <w:tcW w:w="4961" w:type="dxa"/>
            <w:vAlign w:val="center"/>
          </w:tcPr>
          <w:p>
            <w:pPr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去掉加价购功能描述。去掉关于发票拆分打印相关的业务描述。修改用户财产相关的业务逻辑描述，礼金，礼金券相关的说明。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薛蔚</w:t>
            </w:r>
          </w:p>
        </w:tc>
        <w:tc>
          <w:tcPr>
            <w:tcW w:w="1317" w:type="dxa"/>
            <w:vAlign w:val="center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2015-04-03</w:t>
            </w:r>
          </w:p>
        </w:tc>
      </w:tr>
    </w:tbl>
    <w:p>
      <w:pPr>
        <w:pStyle w:val="16"/>
      </w:pPr>
    </w:p>
    <w:p>
      <w:pPr>
        <w:pStyle w:val="16"/>
      </w:pPr>
      <w:r>
        <w:rPr>
          <w:rFonts w:hint="eastAsia"/>
        </w:rPr>
        <w:t>目　　录</w:t>
      </w:r>
    </w:p>
    <w:p>
      <w:pPr>
        <w:pStyle w:val="16"/>
        <w:rPr>
          <w:b w:val="0"/>
          <w:bCs w:val="0"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HYPERLINK  \l "_Toc416097596" </w:instrText>
      </w:r>
      <w:r>
        <w:fldChar w:fldCharType="separate"/>
      </w:r>
      <w:r>
        <w:rPr>
          <w:rStyle w:val="23"/>
          <w:rFonts w:hint="eastAsia"/>
        </w:rPr>
        <w:t>一、</w:t>
      </w:r>
      <w:r>
        <w:rPr>
          <w:b w:val="0"/>
          <w:bCs w:val="0"/>
          <w:sz w:val="21"/>
          <w:szCs w:val="22"/>
        </w:rPr>
        <w:tab/>
      </w:r>
      <w:r>
        <w:rPr>
          <w:rStyle w:val="23"/>
          <w:rFonts w:hint="eastAsia"/>
        </w:rPr>
        <w:t>引言</w:t>
      </w:r>
      <w:r>
        <w:tab/>
      </w:r>
      <w:r>
        <w:fldChar w:fldCharType="begin"/>
      </w:r>
      <w:r>
        <w:instrText xml:space="preserve"> PAGEREF _Toc416097596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left" w:pos="840"/>
          <w:tab w:val="right" w:leader="dot" w:pos="8296"/>
        </w:tabs>
        <w:rPr>
          <w:iCs w:val="0"/>
          <w:sz w:val="21"/>
          <w:szCs w:val="22"/>
        </w:rPr>
      </w:pPr>
      <w:r>
        <w:fldChar w:fldCharType="begin"/>
      </w:r>
      <w:r>
        <w:instrText xml:space="preserve">HYPERLINK  \l "_Toc416097597" </w:instrText>
      </w:r>
      <w:r>
        <w:fldChar w:fldCharType="separate"/>
      </w:r>
      <w:r>
        <w:rPr>
          <w:rStyle w:val="23"/>
        </w:rPr>
        <w:t>1.</w:t>
      </w:r>
      <w:r>
        <w:rPr>
          <w:iCs w:val="0"/>
          <w:sz w:val="21"/>
          <w:szCs w:val="22"/>
        </w:rPr>
        <w:tab/>
      </w:r>
      <w:r>
        <w:rPr>
          <w:rStyle w:val="23"/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_Toc416097597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left" w:pos="840"/>
          <w:tab w:val="right" w:leader="dot" w:pos="8296"/>
        </w:tabs>
        <w:rPr>
          <w:iCs w:val="0"/>
          <w:sz w:val="21"/>
          <w:szCs w:val="22"/>
        </w:rPr>
      </w:pPr>
      <w:r>
        <w:fldChar w:fldCharType="begin"/>
      </w:r>
      <w:r>
        <w:instrText xml:space="preserve">HYPERLINK  \l "_Toc416097598" </w:instrText>
      </w:r>
      <w:r>
        <w:fldChar w:fldCharType="separate"/>
      </w:r>
      <w:r>
        <w:rPr>
          <w:rStyle w:val="23"/>
        </w:rPr>
        <w:t>2.</w:t>
      </w:r>
      <w:r>
        <w:rPr>
          <w:iCs w:val="0"/>
          <w:sz w:val="21"/>
          <w:szCs w:val="22"/>
        </w:rPr>
        <w:tab/>
      </w:r>
      <w:r>
        <w:rPr>
          <w:rStyle w:val="23"/>
          <w:rFonts w:hint="eastAsia"/>
        </w:rPr>
        <w:t>内容范围</w:t>
      </w:r>
      <w:r>
        <w:tab/>
      </w:r>
      <w:r>
        <w:fldChar w:fldCharType="begin"/>
      </w:r>
      <w:r>
        <w:instrText xml:space="preserve"> PAGEREF _Toc416097598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left" w:pos="840"/>
          <w:tab w:val="right" w:leader="dot" w:pos="8296"/>
        </w:tabs>
        <w:rPr>
          <w:iCs w:val="0"/>
          <w:sz w:val="21"/>
          <w:szCs w:val="22"/>
        </w:rPr>
      </w:pPr>
      <w:r>
        <w:fldChar w:fldCharType="begin"/>
      </w:r>
      <w:r>
        <w:instrText xml:space="preserve">HYPERLINK  \l "_Toc416097599" </w:instrText>
      </w:r>
      <w:r>
        <w:fldChar w:fldCharType="separate"/>
      </w:r>
      <w:r>
        <w:rPr>
          <w:rStyle w:val="23"/>
        </w:rPr>
        <w:t>3.</w:t>
      </w:r>
      <w:r>
        <w:rPr>
          <w:iCs w:val="0"/>
          <w:sz w:val="21"/>
          <w:szCs w:val="22"/>
        </w:rPr>
        <w:tab/>
      </w:r>
      <w:r>
        <w:rPr>
          <w:rStyle w:val="23"/>
          <w:rFonts w:hint="eastAsia"/>
        </w:rPr>
        <w:t>预期读者</w:t>
      </w:r>
      <w:r>
        <w:tab/>
      </w:r>
      <w:r>
        <w:fldChar w:fldCharType="begin"/>
      </w:r>
      <w:r>
        <w:instrText xml:space="preserve"> PAGEREF _Toc416097599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9"/>
        <w:tabs>
          <w:tab w:val="left" w:pos="840"/>
          <w:tab w:val="right" w:leader="dot" w:pos="8296"/>
        </w:tabs>
        <w:rPr>
          <w:iCs w:val="0"/>
          <w:sz w:val="21"/>
          <w:szCs w:val="22"/>
        </w:rPr>
      </w:pPr>
      <w:r>
        <w:fldChar w:fldCharType="begin"/>
      </w:r>
      <w:r>
        <w:instrText xml:space="preserve">HYPERLINK  \l "_Toc416097600" </w:instrText>
      </w:r>
      <w:r>
        <w:fldChar w:fldCharType="separate"/>
      </w:r>
      <w:r>
        <w:rPr>
          <w:rStyle w:val="23"/>
        </w:rPr>
        <w:t>4.</w:t>
      </w:r>
      <w:r>
        <w:rPr>
          <w:iCs w:val="0"/>
          <w:sz w:val="21"/>
          <w:szCs w:val="22"/>
        </w:rPr>
        <w:tab/>
      </w:r>
      <w:r>
        <w:rPr>
          <w:rStyle w:val="23"/>
          <w:rFonts w:hint="eastAsia"/>
        </w:rPr>
        <w:t>所含附件</w:t>
      </w:r>
      <w:r>
        <w:tab/>
      </w:r>
      <w:r>
        <w:fldChar w:fldCharType="begin"/>
      </w:r>
      <w:r>
        <w:instrText xml:space="preserve"> PAGEREF _Toc416097600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6"/>
        <w:rPr>
          <w:b w:val="0"/>
          <w:bCs w:val="0"/>
          <w:sz w:val="21"/>
          <w:szCs w:val="22"/>
        </w:rPr>
      </w:pPr>
      <w:r>
        <w:fldChar w:fldCharType="begin"/>
      </w:r>
      <w:r>
        <w:instrText xml:space="preserve">HYPERLINK  \l "_Toc416097601" </w:instrText>
      </w:r>
      <w:r>
        <w:fldChar w:fldCharType="separate"/>
      </w:r>
      <w:r>
        <w:rPr>
          <w:rStyle w:val="23"/>
          <w:rFonts w:hint="eastAsia"/>
        </w:rPr>
        <w:t>二、</w:t>
      </w:r>
      <w:r>
        <w:rPr>
          <w:b w:val="0"/>
          <w:bCs w:val="0"/>
          <w:sz w:val="21"/>
          <w:szCs w:val="22"/>
        </w:rPr>
        <w:tab/>
      </w:r>
      <w:r>
        <w:rPr>
          <w:rStyle w:val="23"/>
          <w:rFonts w:hint="eastAsia"/>
        </w:rPr>
        <w:t>项目概述</w:t>
      </w:r>
      <w:r>
        <w:tab/>
      </w:r>
      <w:r>
        <w:fldChar w:fldCharType="begin"/>
      </w:r>
      <w:r>
        <w:instrText xml:space="preserve"> PAGEREF _Toc416097601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9"/>
        <w:tabs>
          <w:tab w:val="left" w:pos="840"/>
          <w:tab w:val="right" w:leader="dot" w:pos="8296"/>
        </w:tabs>
        <w:rPr>
          <w:iCs w:val="0"/>
          <w:sz w:val="21"/>
          <w:szCs w:val="22"/>
        </w:rPr>
      </w:pPr>
      <w:r>
        <w:fldChar w:fldCharType="begin"/>
      </w:r>
      <w:r>
        <w:instrText xml:space="preserve">HYPERLINK  \l "_Toc416097602" </w:instrText>
      </w:r>
      <w:r>
        <w:fldChar w:fldCharType="separate"/>
      </w:r>
      <w:r>
        <w:rPr>
          <w:rStyle w:val="23"/>
        </w:rPr>
        <w:t>1.</w:t>
      </w:r>
      <w:r>
        <w:rPr>
          <w:iCs w:val="0"/>
          <w:sz w:val="21"/>
          <w:szCs w:val="22"/>
        </w:rPr>
        <w:tab/>
      </w:r>
      <w:r>
        <w:rPr>
          <w:rStyle w:val="23"/>
          <w:rFonts w:hint="eastAsia"/>
        </w:rPr>
        <w:t>项目背景</w:t>
      </w:r>
      <w:r>
        <w:tab/>
      </w:r>
      <w:r>
        <w:fldChar w:fldCharType="begin"/>
      </w:r>
      <w:r>
        <w:instrText xml:space="preserve"> PAGEREF _Toc416097602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9"/>
        <w:tabs>
          <w:tab w:val="left" w:pos="840"/>
          <w:tab w:val="right" w:leader="dot" w:pos="8296"/>
        </w:tabs>
        <w:rPr>
          <w:iCs w:val="0"/>
          <w:sz w:val="21"/>
          <w:szCs w:val="22"/>
        </w:rPr>
      </w:pPr>
      <w:r>
        <w:fldChar w:fldCharType="begin"/>
      </w:r>
      <w:r>
        <w:instrText xml:space="preserve">HYPERLINK  \l "_Toc416097603" </w:instrText>
      </w:r>
      <w:r>
        <w:fldChar w:fldCharType="separate"/>
      </w:r>
      <w:r>
        <w:rPr>
          <w:rStyle w:val="23"/>
        </w:rPr>
        <w:t>2.</w:t>
      </w:r>
      <w:r>
        <w:rPr>
          <w:iCs w:val="0"/>
          <w:sz w:val="21"/>
          <w:szCs w:val="22"/>
        </w:rPr>
        <w:tab/>
      </w:r>
      <w:r>
        <w:rPr>
          <w:rStyle w:val="23"/>
          <w:rFonts w:hint="eastAsia"/>
        </w:rPr>
        <w:t>项目目标</w:t>
      </w:r>
      <w:r>
        <w:tab/>
      </w:r>
      <w:r>
        <w:fldChar w:fldCharType="begin"/>
      </w:r>
      <w:r>
        <w:instrText xml:space="preserve"> PAGEREF _Toc416097603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9"/>
        <w:tabs>
          <w:tab w:val="left" w:pos="840"/>
          <w:tab w:val="right" w:leader="dot" w:pos="8296"/>
        </w:tabs>
        <w:rPr>
          <w:iCs w:val="0"/>
          <w:sz w:val="21"/>
          <w:szCs w:val="22"/>
        </w:rPr>
      </w:pPr>
      <w:r>
        <w:fldChar w:fldCharType="begin"/>
      </w:r>
      <w:r>
        <w:instrText xml:space="preserve">HYPERLINK  \l "_Toc416097604" </w:instrText>
      </w:r>
      <w:r>
        <w:fldChar w:fldCharType="separate"/>
      </w:r>
      <w:r>
        <w:rPr>
          <w:rStyle w:val="23"/>
        </w:rPr>
        <w:t>3.</w:t>
      </w:r>
      <w:r>
        <w:rPr>
          <w:iCs w:val="0"/>
          <w:sz w:val="21"/>
          <w:szCs w:val="22"/>
        </w:rPr>
        <w:tab/>
      </w:r>
      <w:r>
        <w:rPr>
          <w:rStyle w:val="23"/>
          <w:rFonts w:hint="eastAsia"/>
        </w:rPr>
        <w:t>名词解释</w:t>
      </w:r>
      <w:r>
        <w:tab/>
      </w:r>
      <w:r>
        <w:fldChar w:fldCharType="begin"/>
      </w:r>
      <w:r>
        <w:instrText xml:space="preserve"> PAGEREF _Toc416097604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9"/>
        <w:tabs>
          <w:tab w:val="left" w:pos="840"/>
          <w:tab w:val="right" w:leader="dot" w:pos="8296"/>
        </w:tabs>
        <w:rPr>
          <w:iCs w:val="0"/>
          <w:sz w:val="21"/>
          <w:szCs w:val="22"/>
        </w:rPr>
      </w:pPr>
      <w:r>
        <w:fldChar w:fldCharType="begin"/>
      </w:r>
      <w:r>
        <w:instrText xml:space="preserve">HYPERLINK  \l "_Toc416097605" </w:instrText>
      </w:r>
      <w:r>
        <w:fldChar w:fldCharType="separate"/>
      </w:r>
      <w:r>
        <w:rPr>
          <w:rStyle w:val="23"/>
        </w:rPr>
        <w:t>4.</w:t>
      </w:r>
      <w:r>
        <w:rPr>
          <w:iCs w:val="0"/>
          <w:sz w:val="21"/>
          <w:szCs w:val="22"/>
        </w:rPr>
        <w:tab/>
      </w:r>
      <w:r>
        <w:rPr>
          <w:rStyle w:val="23"/>
          <w:rFonts w:hint="eastAsia"/>
        </w:rPr>
        <w:t>委托单位</w:t>
      </w:r>
      <w:r>
        <w:tab/>
      </w:r>
      <w:r>
        <w:fldChar w:fldCharType="begin"/>
      </w:r>
      <w:r>
        <w:instrText xml:space="preserve"> PAGEREF _Toc416097605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9"/>
        <w:tabs>
          <w:tab w:val="left" w:pos="840"/>
          <w:tab w:val="right" w:leader="dot" w:pos="8296"/>
        </w:tabs>
        <w:rPr>
          <w:iCs w:val="0"/>
          <w:sz w:val="21"/>
          <w:szCs w:val="22"/>
        </w:rPr>
      </w:pPr>
      <w:r>
        <w:fldChar w:fldCharType="begin"/>
      </w:r>
      <w:r>
        <w:instrText xml:space="preserve">HYPERLINK  \l "_Toc416097606" </w:instrText>
      </w:r>
      <w:r>
        <w:fldChar w:fldCharType="separate"/>
      </w:r>
      <w:r>
        <w:rPr>
          <w:rStyle w:val="23"/>
        </w:rPr>
        <w:t>5.</w:t>
      </w:r>
      <w:r>
        <w:rPr>
          <w:iCs w:val="0"/>
          <w:sz w:val="21"/>
          <w:szCs w:val="22"/>
        </w:rPr>
        <w:tab/>
      </w:r>
      <w:r>
        <w:rPr>
          <w:rStyle w:val="23"/>
          <w:rFonts w:hint="eastAsia"/>
        </w:rPr>
        <w:t>关键计算机资源</w:t>
      </w:r>
      <w:r>
        <w:tab/>
      </w:r>
      <w:r>
        <w:fldChar w:fldCharType="begin"/>
      </w:r>
      <w:r>
        <w:instrText xml:space="preserve"> PAGEREF _Toc416097606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6"/>
        <w:rPr>
          <w:b w:val="0"/>
          <w:bCs w:val="0"/>
          <w:sz w:val="21"/>
          <w:szCs w:val="22"/>
        </w:rPr>
      </w:pPr>
      <w:r>
        <w:fldChar w:fldCharType="begin"/>
      </w:r>
      <w:r>
        <w:instrText xml:space="preserve">HYPERLINK  \l "_Toc416097607" </w:instrText>
      </w:r>
      <w:r>
        <w:fldChar w:fldCharType="separate"/>
      </w:r>
      <w:r>
        <w:rPr>
          <w:rStyle w:val="23"/>
          <w:rFonts w:hint="eastAsia"/>
        </w:rPr>
        <w:t>三、</w:t>
      </w:r>
      <w:r>
        <w:rPr>
          <w:b w:val="0"/>
          <w:bCs w:val="0"/>
          <w:sz w:val="21"/>
          <w:szCs w:val="22"/>
        </w:rPr>
        <w:tab/>
      </w:r>
      <w:r>
        <w:rPr>
          <w:rStyle w:val="23"/>
          <w:rFonts w:hint="eastAsia"/>
        </w:rPr>
        <w:t>需求描述</w:t>
      </w:r>
      <w:r>
        <w:tab/>
      </w:r>
      <w:r>
        <w:fldChar w:fldCharType="begin"/>
      </w:r>
      <w:r>
        <w:instrText xml:space="preserve"> PAGEREF _Toc416097607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9"/>
        <w:tabs>
          <w:tab w:val="left" w:pos="840"/>
          <w:tab w:val="right" w:leader="dot" w:pos="8296"/>
        </w:tabs>
        <w:rPr>
          <w:iCs w:val="0"/>
          <w:sz w:val="21"/>
          <w:szCs w:val="22"/>
        </w:rPr>
      </w:pPr>
      <w:r>
        <w:fldChar w:fldCharType="begin"/>
      </w:r>
      <w:r>
        <w:instrText xml:space="preserve">HYPERLINK  \l "_Toc416097608" </w:instrText>
      </w:r>
      <w:r>
        <w:fldChar w:fldCharType="separate"/>
      </w:r>
      <w:r>
        <w:rPr>
          <w:rStyle w:val="23"/>
        </w:rPr>
        <w:t>1.</w:t>
      </w:r>
      <w:r>
        <w:rPr>
          <w:iCs w:val="0"/>
          <w:sz w:val="21"/>
          <w:szCs w:val="22"/>
        </w:rPr>
        <w:tab/>
      </w:r>
      <w:r>
        <w:rPr>
          <w:rStyle w:val="23"/>
          <w:rFonts w:hint="eastAsia"/>
        </w:rPr>
        <w:t>标准产品部署实施</w:t>
      </w:r>
      <w:r>
        <w:tab/>
      </w:r>
      <w:r>
        <w:fldChar w:fldCharType="begin"/>
      </w:r>
      <w:r>
        <w:instrText xml:space="preserve"> PAGEREF _Toc416097608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left" w:pos="1120"/>
          <w:tab w:val="right" w:leader="dot" w:pos="8296"/>
        </w:tabs>
        <w:rPr>
          <w:sz w:val="21"/>
          <w:szCs w:val="22"/>
        </w:rPr>
      </w:pPr>
      <w:r>
        <w:fldChar w:fldCharType="begin"/>
      </w:r>
      <w:r>
        <w:instrText xml:space="preserve">HYPERLINK  \l "_Toc416097609" </w:instrText>
      </w:r>
      <w:r>
        <w:fldChar w:fldCharType="separate"/>
      </w:r>
      <w:r>
        <w:rPr>
          <w:rStyle w:val="23"/>
        </w:rPr>
        <w:t>1)</w:t>
      </w:r>
      <w:r>
        <w:rPr>
          <w:sz w:val="21"/>
          <w:szCs w:val="22"/>
        </w:rPr>
        <w:tab/>
      </w:r>
      <w:r>
        <w:rPr>
          <w:rStyle w:val="23"/>
          <w:rFonts w:hint="eastAsia"/>
        </w:rPr>
        <w:t>生产系统环境准备</w:t>
      </w:r>
      <w:r>
        <w:tab/>
      </w:r>
      <w:r>
        <w:fldChar w:fldCharType="begin"/>
      </w:r>
      <w:r>
        <w:instrText xml:space="preserve"> PAGEREF _Toc416097609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left" w:pos="1120"/>
          <w:tab w:val="right" w:leader="dot" w:pos="8296"/>
        </w:tabs>
        <w:rPr>
          <w:sz w:val="21"/>
          <w:szCs w:val="22"/>
        </w:rPr>
      </w:pPr>
      <w:r>
        <w:fldChar w:fldCharType="begin"/>
      </w:r>
      <w:r>
        <w:instrText xml:space="preserve">HYPERLINK  \l "_Toc416097610" </w:instrText>
      </w:r>
      <w:r>
        <w:fldChar w:fldCharType="separate"/>
      </w:r>
      <w:r>
        <w:rPr>
          <w:rStyle w:val="23"/>
        </w:rPr>
        <w:t>2)</w:t>
      </w:r>
      <w:r>
        <w:rPr>
          <w:sz w:val="21"/>
          <w:szCs w:val="22"/>
        </w:rPr>
        <w:tab/>
      </w:r>
      <w:r>
        <w:rPr>
          <w:rStyle w:val="23"/>
          <w:rFonts w:hint="eastAsia"/>
        </w:rPr>
        <w:t>标准产品安装</w:t>
      </w:r>
      <w:r>
        <w:tab/>
      </w:r>
      <w:r>
        <w:fldChar w:fldCharType="begin"/>
      </w:r>
      <w:r>
        <w:instrText xml:space="preserve"> PAGEREF _Toc416097610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9"/>
        <w:tabs>
          <w:tab w:val="left" w:pos="840"/>
          <w:tab w:val="right" w:leader="dot" w:pos="8296"/>
        </w:tabs>
        <w:rPr>
          <w:iCs w:val="0"/>
          <w:sz w:val="21"/>
          <w:szCs w:val="22"/>
        </w:rPr>
      </w:pPr>
      <w:r>
        <w:fldChar w:fldCharType="begin"/>
      </w:r>
      <w:r>
        <w:instrText xml:space="preserve">HYPERLINK  \l "_Toc416097611" </w:instrText>
      </w:r>
      <w:r>
        <w:fldChar w:fldCharType="separate"/>
      </w:r>
      <w:r>
        <w:rPr>
          <w:rStyle w:val="23"/>
        </w:rPr>
        <w:t>2.</w:t>
      </w:r>
      <w:r>
        <w:rPr>
          <w:iCs w:val="0"/>
          <w:sz w:val="21"/>
          <w:szCs w:val="22"/>
        </w:rPr>
        <w:tab/>
      </w:r>
      <w:r>
        <w:rPr>
          <w:rStyle w:val="23"/>
          <w:rFonts w:hint="eastAsia"/>
        </w:rPr>
        <w:t>定制功能描述</w:t>
      </w:r>
      <w:r>
        <w:tab/>
      </w:r>
      <w:r>
        <w:fldChar w:fldCharType="begin"/>
      </w:r>
      <w:r>
        <w:instrText xml:space="preserve"> PAGEREF _Toc416097611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8"/>
        <w:tabs>
          <w:tab w:val="left" w:pos="1120"/>
          <w:tab w:val="right" w:leader="dot" w:pos="8296"/>
        </w:tabs>
        <w:rPr>
          <w:sz w:val="21"/>
          <w:szCs w:val="22"/>
        </w:rPr>
      </w:pPr>
      <w:r>
        <w:fldChar w:fldCharType="begin"/>
      </w:r>
      <w:r>
        <w:instrText xml:space="preserve">HYPERLINK  \l "_Toc416097612" </w:instrText>
      </w:r>
      <w:r>
        <w:fldChar w:fldCharType="separate"/>
      </w:r>
      <w:r>
        <w:rPr>
          <w:rStyle w:val="23"/>
        </w:rPr>
        <w:t>1)</w:t>
      </w:r>
      <w:r>
        <w:rPr>
          <w:sz w:val="21"/>
          <w:szCs w:val="22"/>
        </w:rPr>
        <w:tab/>
      </w:r>
      <w:r>
        <w:rPr>
          <w:rStyle w:val="23"/>
          <w:rFonts w:hint="eastAsia"/>
        </w:rPr>
        <w:t>商城模版</w:t>
      </w:r>
      <w:r>
        <w:tab/>
      </w:r>
      <w:r>
        <w:fldChar w:fldCharType="begin"/>
      </w:r>
      <w:r>
        <w:instrText xml:space="preserve"> PAGEREF _Toc416097612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8"/>
        <w:tabs>
          <w:tab w:val="left" w:pos="1120"/>
          <w:tab w:val="right" w:leader="dot" w:pos="8296"/>
        </w:tabs>
        <w:rPr>
          <w:sz w:val="21"/>
          <w:szCs w:val="22"/>
        </w:rPr>
      </w:pPr>
      <w:r>
        <w:fldChar w:fldCharType="begin"/>
      </w:r>
      <w:r>
        <w:instrText xml:space="preserve">HYPERLINK  \l "_Toc416097613" </w:instrText>
      </w:r>
      <w:r>
        <w:fldChar w:fldCharType="separate"/>
      </w:r>
      <w:r>
        <w:rPr>
          <w:rStyle w:val="23"/>
        </w:rPr>
        <w:t>2)</w:t>
      </w:r>
      <w:r>
        <w:rPr>
          <w:sz w:val="21"/>
          <w:szCs w:val="22"/>
        </w:rPr>
        <w:tab/>
      </w:r>
      <w:r>
        <w:rPr>
          <w:rStyle w:val="23"/>
          <w:rFonts w:hint="eastAsia"/>
        </w:rPr>
        <w:t>商品详情页</w:t>
      </w:r>
      <w:r>
        <w:tab/>
      </w:r>
      <w:r>
        <w:fldChar w:fldCharType="begin"/>
      </w:r>
      <w:r>
        <w:instrText xml:space="preserve"> PAGEREF _Toc416097613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8"/>
        <w:tabs>
          <w:tab w:val="left" w:pos="1120"/>
          <w:tab w:val="right" w:leader="dot" w:pos="8296"/>
        </w:tabs>
        <w:rPr>
          <w:sz w:val="21"/>
          <w:szCs w:val="22"/>
        </w:rPr>
      </w:pPr>
      <w:r>
        <w:fldChar w:fldCharType="begin"/>
      </w:r>
      <w:r>
        <w:instrText xml:space="preserve">HYPERLINK  \l "_Toc416097614" </w:instrText>
      </w:r>
      <w:r>
        <w:fldChar w:fldCharType="separate"/>
      </w:r>
      <w:r>
        <w:rPr>
          <w:rStyle w:val="23"/>
        </w:rPr>
        <w:t>3)</w:t>
      </w:r>
      <w:r>
        <w:rPr>
          <w:sz w:val="21"/>
          <w:szCs w:val="22"/>
        </w:rPr>
        <w:tab/>
      </w:r>
      <w:r>
        <w:rPr>
          <w:rStyle w:val="23"/>
          <w:rFonts w:hint="eastAsia"/>
        </w:rPr>
        <w:t>购物车</w:t>
      </w:r>
      <w:r>
        <w:tab/>
      </w:r>
      <w:r>
        <w:fldChar w:fldCharType="begin"/>
      </w:r>
      <w:r>
        <w:instrText xml:space="preserve"> PAGEREF _Toc416097614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8"/>
        <w:tabs>
          <w:tab w:val="left" w:pos="1120"/>
          <w:tab w:val="right" w:leader="dot" w:pos="8296"/>
        </w:tabs>
        <w:rPr>
          <w:sz w:val="21"/>
          <w:szCs w:val="22"/>
        </w:rPr>
      </w:pPr>
      <w:r>
        <w:fldChar w:fldCharType="begin"/>
      </w:r>
      <w:r>
        <w:instrText xml:space="preserve">HYPERLINK  \l "_Toc416097615" </w:instrText>
      </w:r>
      <w:r>
        <w:fldChar w:fldCharType="separate"/>
      </w:r>
      <w:r>
        <w:rPr>
          <w:rStyle w:val="23"/>
        </w:rPr>
        <w:t>4)</w:t>
      </w:r>
      <w:r>
        <w:rPr>
          <w:sz w:val="21"/>
          <w:szCs w:val="22"/>
        </w:rPr>
        <w:tab/>
      </w:r>
      <w:r>
        <w:rPr>
          <w:rStyle w:val="23"/>
          <w:rFonts w:hint="eastAsia"/>
        </w:rPr>
        <w:t>商城订单拆分</w:t>
      </w:r>
      <w:r>
        <w:tab/>
      </w:r>
      <w:r>
        <w:fldChar w:fldCharType="begin"/>
      </w:r>
      <w:r>
        <w:instrText xml:space="preserve"> PAGEREF _Toc416097615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8"/>
        <w:tabs>
          <w:tab w:val="left" w:pos="1120"/>
          <w:tab w:val="right" w:leader="dot" w:pos="8296"/>
        </w:tabs>
        <w:rPr>
          <w:sz w:val="21"/>
          <w:szCs w:val="22"/>
        </w:rPr>
      </w:pPr>
      <w:r>
        <w:fldChar w:fldCharType="begin"/>
      </w:r>
      <w:r>
        <w:instrText xml:space="preserve">HYPERLINK  \l "_Toc416097616" </w:instrText>
      </w:r>
      <w:r>
        <w:fldChar w:fldCharType="separate"/>
      </w:r>
      <w:r>
        <w:rPr>
          <w:rStyle w:val="23"/>
        </w:rPr>
        <w:t>5)</w:t>
      </w:r>
      <w:r>
        <w:rPr>
          <w:sz w:val="21"/>
          <w:szCs w:val="22"/>
        </w:rPr>
        <w:tab/>
      </w:r>
      <w:r>
        <w:rPr>
          <w:rStyle w:val="23"/>
          <w:rFonts w:hint="eastAsia"/>
        </w:rPr>
        <w:t>会员日价格</w:t>
      </w:r>
      <w:r>
        <w:tab/>
      </w:r>
      <w:r>
        <w:fldChar w:fldCharType="begin"/>
      </w:r>
      <w:r>
        <w:instrText xml:space="preserve"> PAGEREF _Toc416097616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8"/>
        <w:tabs>
          <w:tab w:val="left" w:pos="1120"/>
          <w:tab w:val="right" w:leader="dot" w:pos="8296"/>
        </w:tabs>
        <w:rPr>
          <w:sz w:val="21"/>
          <w:szCs w:val="22"/>
        </w:rPr>
      </w:pPr>
      <w:r>
        <w:fldChar w:fldCharType="begin"/>
      </w:r>
      <w:r>
        <w:instrText xml:space="preserve">HYPERLINK  \l "_Toc416097617" </w:instrText>
      </w:r>
      <w:r>
        <w:fldChar w:fldCharType="separate"/>
      </w:r>
      <w:r>
        <w:rPr>
          <w:rStyle w:val="23"/>
        </w:rPr>
        <w:t>6)</w:t>
      </w:r>
      <w:r>
        <w:rPr>
          <w:sz w:val="21"/>
          <w:szCs w:val="22"/>
        </w:rPr>
        <w:tab/>
      </w:r>
      <w:r>
        <w:rPr>
          <w:rStyle w:val="23"/>
          <w:rFonts w:hint="eastAsia"/>
        </w:rPr>
        <w:t>会员财产</w:t>
      </w:r>
      <w:r>
        <w:tab/>
      </w:r>
      <w:r>
        <w:fldChar w:fldCharType="begin"/>
      </w:r>
      <w:r>
        <w:instrText xml:space="preserve"> PAGEREF _Toc416097617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8"/>
        <w:tabs>
          <w:tab w:val="left" w:pos="1120"/>
          <w:tab w:val="right" w:leader="dot" w:pos="8296"/>
        </w:tabs>
        <w:rPr>
          <w:sz w:val="21"/>
          <w:szCs w:val="22"/>
        </w:rPr>
      </w:pPr>
      <w:r>
        <w:fldChar w:fldCharType="begin"/>
      </w:r>
      <w:r>
        <w:instrText xml:space="preserve">HYPERLINK  \l "_Toc416097618" </w:instrText>
      </w:r>
      <w:r>
        <w:fldChar w:fldCharType="separate"/>
      </w:r>
      <w:r>
        <w:rPr>
          <w:rStyle w:val="23"/>
        </w:rPr>
        <w:t>7)</w:t>
      </w:r>
      <w:r>
        <w:rPr>
          <w:sz w:val="21"/>
          <w:szCs w:val="22"/>
        </w:rPr>
        <w:tab/>
      </w:r>
      <w:r>
        <w:rPr>
          <w:rStyle w:val="23"/>
          <w:rFonts w:hint="eastAsia"/>
        </w:rPr>
        <w:t>限时抢购、秒杀，团购。</w:t>
      </w:r>
      <w:r>
        <w:tab/>
      </w:r>
      <w:r>
        <w:fldChar w:fldCharType="begin"/>
      </w:r>
      <w:r>
        <w:instrText xml:space="preserve"> PAGEREF _Toc416097618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8"/>
        <w:tabs>
          <w:tab w:val="left" w:pos="1120"/>
          <w:tab w:val="right" w:leader="dot" w:pos="8296"/>
        </w:tabs>
        <w:rPr>
          <w:sz w:val="21"/>
          <w:szCs w:val="22"/>
        </w:rPr>
      </w:pPr>
      <w:r>
        <w:fldChar w:fldCharType="begin"/>
      </w:r>
      <w:r>
        <w:instrText xml:space="preserve">HYPERLINK  \l "_Toc416097619" </w:instrText>
      </w:r>
      <w:r>
        <w:fldChar w:fldCharType="separate"/>
      </w:r>
      <w:r>
        <w:rPr>
          <w:rStyle w:val="23"/>
        </w:rPr>
        <w:t>8)</w:t>
      </w:r>
      <w:r>
        <w:rPr>
          <w:sz w:val="21"/>
          <w:szCs w:val="22"/>
        </w:rPr>
        <w:tab/>
      </w:r>
      <w:r>
        <w:rPr>
          <w:rStyle w:val="23"/>
          <w:rFonts w:hint="eastAsia"/>
        </w:rPr>
        <w:t>商城会员手机验证</w:t>
      </w:r>
      <w:r>
        <w:tab/>
      </w:r>
      <w:r>
        <w:fldChar w:fldCharType="begin"/>
      </w:r>
      <w:r>
        <w:instrText xml:space="preserve"> PAGEREF _Toc416097619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8"/>
        <w:tabs>
          <w:tab w:val="left" w:pos="1120"/>
          <w:tab w:val="right" w:leader="dot" w:pos="8296"/>
        </w:tabs>
        <w:rPr>
          <w:sz w:val="21"/>
          <w:szCs w:val="22"/>
        </w:rPr>
      </w:pPr>
      <w:r>
        <w:fldChar w:fldCharType="begin"/>
      </w:r>
      <w:r>
        <w:instrText xml:space="preserve">HYPERLINK  \l "_Toc416097620" </w:instrText>
      </w:r>
      <w:r>
        <w:fldChar w:fldCharType="separate"/>
      </w:r>
      <w:r>
        <w:rPr>
          <w:rStyle w:val="23"/>
        </w:rPr>
        <w:t>9)</w:t>
      </w:r>
      <w:r>
        <w:rPr>
          <w:sz w:val="21"/>
          <w:szCs w:val="22"/>
        </w:rPr>
        <w:tab/>
      </w:r>
      <w:r>
        <w:rPr>
          <w:rStyle w:val="23"/>
        </w:rPr>
        <w:t>APP</w:t>
      </w:r>
      <w:r>
        <w:rPr>
          <w:rStyle w:val="23"/>
          <w:rFonts w:hint="eastAsia"/>
        </w:rPr>
        <w:t>功能</w:t>
      </w:r>
      <w:r>
        <w:rPr>
          <w:rStyle w:val="23"/>
        </w:rPr>
        <w:t>/WAP</w:t>
      </w:r>
      <w:r>
        <w:rPr>
          <w:rStyle w:val="23"/>
          <w:rFonts w:hint="eastAsia"/>
        </w:rPr>
        <w:t>功能</w:t>
      </w:r>
      <w:r>
        <w:tab/>
      </w:r>
      <w:r>
        <w:fldChar w:fldCharType="begin"/>
      </w:r>
      <w:r>
        <w:instrText xml:space="preserve"> PAGEREF _Toc416097620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9"/>
        <w:tabs>
          <w:tab w:val="left" w:pos="840"/>
          <w:tab w:val="right" w:leader="dot" w:pos="8296"/>
        </w:tabs>
        <w:rPr>
          <w:iCs w:val="0"/>
          <w:sz w:val="21"/>
          <w:szCs w:val="22"/>
        </w:rPr>
      </w:pPr>
      <w:r>
        <w:fldChar w:fldCharType="begin"/>
      </w:r>
      <w:r>
        <w:instrText xml:space="preserve">HYPERLINK  \l "_Toc416097621" </w:instrText>
      </w:r>
      <w:r>
        <w:fldChar w:fldCharType="separate"/>
      </w:r>
      <w:r>
        <w:rPr>
          <w:rStyle w:val="23"/>
        </w:rPr>
        <w:t>3.</w:t>
      </w:r>
      <w:r>
        <w:rPr>
          <w:iCs w:val="0"/>
          <w:sz w:val="21"/>
          <w:szCs w:val="22"/>
        </w:rPr>
        <w:tab/>
      </w:r>
      <w:r>
        <w:rPr>
          <w:rStyle w:val="23"/>
          <w:rFonts w:hint="eastAsia"/>
        </w:rPr>
        <w:t>数据集成描述</w:t>
      </w:r>
      <w:r>
        <w:tab/>
      </w:r>
      <w:r>
        <w:fldChar w:fldCharType="begin"/>
      </w:r>
      <w:r>
        <w:instrText xml:space="preserve"> PAGEREF _Toc416097621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8"/>
        <w:tabs>
          <w:tab w:val="left" w:pos="1120"/>
          <w:tab w:val="right" w:leader="dot" w:pos="8296"/>
        </w:tabs>
        <w:rPr>
          <w:sz w:val="21"/>
          <w:szCs w:val="22"/>
        </w:rPr>
      </w:pPr>
      <w:r>
        <w:fldChar w:fldCharType="begin"/>
      </w:r>
      <w:r>
        <w:instrText xml:space="preserve">HYPERLINK  \l "_Toc416097622" </w:instrText>
      </w:r>
      <w:r>
        <w:fldChar w:fldCharType="separate"/>
      </w:r>
      <w:r>
        <w:rPr>
          <w:rStyle w:val="23"/>
        </w:rPr>
        <w:t>1)</w:t>
      </w:r>
      <w:r>
        <w:rPr>
          <w:sz w:val="21"/>
          <w:szCs w:val="22"/>
        </w:rPr>
        <w:tab/>
      </w:r>
      <w:r>
        <w:rPr>
          <w:rStyle w:val="23"/>
          <w:rFonts w:hint="eastAsia"/>
        </w:rPr>
        <w:t>用户同步</w:t>
      </w:r>
      <w:r>
        <w:tab/>
      </w:r>
      <w:r>
        <w:fldChar w:fldCharType="begin"/>
      </w:r>
      <w:r>
        <w:instrText xml:space="preserve"> PAGEREF _Toc416097622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8"/>
        <w:tabs>
          <w:tab w:val="left" w:pos="1120"/>
          <w:tab w:val="right" w:leader="dot" w:pos="8296"/>
        </w:tabs>
        <w:rPr>
          <w:sz w:val="21"/>
          <w:szCs w:val="22"/>
        </w:rPr>
      </w:pPr>
      <w:r>
        <w:fldChar w:fldCharType="begin"/>
      </w:r>
      <w:r>
        <w:instrText xml:space="preserve">HYPERLINK  \l "_Toc416097623" </w:instrText>
      </w:r>
      <w:r>
        <w:fldChar w:fldCharType="separate"/>
      </w:r>
      <w:r>
        <w:rPr>
          <w:rStyle w:val="23"/>
        </w:rPr>
        <w:t>2)</w:t>
      </w:r>
      <w:r>
        <w:rPr>
          <w:sz w:val="21"/>
          <w:szCs w:val="22"/>
        </w:rPr>
        <w:tab/>
      </w:r>
      <w:r>
        <w:rPr>
          <w:rStyle w:val="23"/>
          <w:rFonts w:hint="eastAsia"/>
        </w:rPr>
        <w:t>电视用户购物查询</w:t>
      </w:r>
      <w:r>
        <w:tab/>
      </w:r>
      <w:r>
        <w:fldChar w:fldCharType="begin"/>
      </w:r>
      <w:r>
        <w:instrText xml:space="preserve"> PAGEREF _Toc416097623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8"/>
        <w:tabs>
          <w:tab w:val="left" w:pos="1120"/>
          <w:tab w:val="right" w:leader="dot" w:pos="8296"/>
        </w:tabs>
        <w:rPr>
          <w:sz w:val="21"/>
          <w:szCs w:val="22"/>
        </w:rPr>
      </w:pPr>
      <w:r>
        <w:fldChar w:fldCharType="begin"/>
      </w:r>
      <w:r>
        <w:instrText xml:space="preserve">HYPERLINK  \l "_Toc416097624" </w:instrText>
      </w:r>
      <w:r>
        <w:fldChar w:fldCharType="separate"/>
      </w:r>
      <w:r>
        <w:rPr>
          <w:rStyle w:val="23"/>
        </w:rPr>
        <w:t>3)</w:t>
      </w:r>
      <w:r>
        <w:rPr>
          <w:sz w:val="21"/>
          <w:szCs w:val="22"/>
        </w:rPr>
        <w:tab/>
      </w:r>
      <w:r>
        <w:rPr>
          <w:rStyle w:val="23"/>
          <w:rFonts w:hint="eastAsia"/>
        </w:rPr>
        <w:t>旧版商城用户同步</w:t>
      </w:r>
      <w:r>
        <w:tab/>
      </w:r>
      <w:r>
        <w:fldChar w:fldCharType="begin"/>
      </w:r>
      <w:r>
        <w:instrText xml:space="preserve"> PAGEREF _Toc416097624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8"/>
        <w:tabs>
          <w:tab w:val="left" w:pos="1120"/>
          <w:tab w:val="right" w:leader="dot" w:pos="8296"/>
        </w:tabs>
        <w:rPr>
          <w:sz w:val="21"/>
          <w:szCs w:val="22"/>
        </w:rPr>
      </w:pPr>
      <w:r>
        <w:fldChar w:fldCharType="begin"/>
      </w:r>
      <w:r>
        <w:instrText xml:space="preserve">HYPERLINK  \l "_Toc416097625" </w:instrText>
      </w:r>
      <w:r>
        <w:fldChar w:fldCharType="separate"/>
      </w:r>
      <w:r>
        <w:rPr>
          <w:rStyle w:val="23"/>
        </w:rPr>
        <w:t>4)</w:t>
      </w:r>
      <w:r>
        <w:rPr>
          <w:sz w:val="21"/>
          <w:szCs w:val="22"/>
        </w:rPr>
        <w:tab/>
      </w:r>
      <w:r>
        <w:rPr>
          <w:rStyle w:val="23"/>
          <w:rFonts w:hint="eastAsia"/>
        </w:rPr>
        <w:t>商品库存</w:t>
      </w:r>
      <w:r>
        <w:tab/>
      </w:r>
      <w:r>
        <w:fldChar w:fldCharType="begin"/>
      </w:r>
      <w:r>
        <w:instrText xml:space="preserve"> PAGEREF _Toc416097625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8"/>
        <w:tabs>
          <w:tab w:val="left" w:pos="1120"/>
          <w:tab w:val="right" w:leader="dot" w:pos="8296"/>
        </w:tabs>
        <w:rPr>
          <w:sz w:val="21"/>
          <w:szCs w:val="22"/>
        </w:rPr>
      </w:pPr>
      <w:r>
        <w:fldChar w:fldCharType="begin"/>
      </w:r>
      <w:r>
        <w:instrText xml:space="preserve">HYPERLINK  \l "_Toc416097626" </w:instrText>
      </w:r>
      <w:r>
        <w:fldChar w:fldCharType="separate"/>
      </w:r>
      <w:r>
        <w:rPr>
          <w:rStyle w:val="23"/>
        </w:rPr>
        <w:t>5)</w:t>
      </w:r>
      <w:r>
        <w:rPr>
          <w:sz w:val="21"/>
          <w:szCs w:val="22"/>
        </w:rPr>
        <w:tab/>
      </w:r>
      <w:r>
        <w:rPr>
          <w:rStyle w:val="23"/>
          <w:rFonts w:hint="eastAsia"/>
        </w:rPr>
        <w:t>赠品信息</w:t>
      </w:r>
      <w:r>
        <w:tab/>
      </w:r>
      <w:r>
        <w:fldChar w:fldCharType="begin"/>
      </w:r>
      <w:r>
        <w:instrText xml:space="preserve"> PAGEREF _Toc416097626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8"/>
        <w:tabs>
          <w:tab w:val="left" w:pos="1120"/>
          <w:tab w:val="right" w:leader="dot" w:pos="8296"/>
        </w:tabs>
        <w:rPr>
          <w:sz w:val="21"/>
          <w:szCs w:val="22"/>
        </w:rPr>
      </w:pPr>
      <w:r>
        <w:fldChar w:fldCharType="begin"/>
      </w:r>
      <w:r>
        <w:instrText xml:space="preserve">HYPERLINK  \l "_Toc416097627" </w:instrText>
      </w:r>
      <w:r>
        <w:fldChar w:fldCharType="separate"/>
      </w:r>
      <w:r>
        <w:rPr>
          <w:rStyle w:val="23"/>
        </w:rPr>
        <w:t>6)</w:t>
      </w:r>
      <w:r>
        <w:rPr>
          <w:sz w:val="21"/>
          <w:szCs w:val="22"/>
        </w:rPr>
        <w:tab/>
      </w:r>
      <w:r>
        <w:rPr>
          <w:rStyle w:val="23"/>
          <w:rFonts w:hint="eastAsia"/>
        </w:rPr>
        <w:t>订单同步</w:t>
      </w:r>
      <w:r>
        <w:tab/>
      </w:r>
      <w:r>
        <w:fldChar w:fldCharType="begin"/>
      </w:r>
      <w:r>
        <w:instrText xml:space="preserve"> PAGEREF _Toc416097627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8"/>
        <w:tabs>
          <w:tab w:val="left" w:pos="1120"/>
          <w:tab w:val="right" w:leader="dot" w:pos="8296"/>
        </w:tabs>
        <w:rPr>
          <w:sz w:val="21"/>
          <w:szCs w:val="22"/>
        </w:rPr>
      </w:pPr>
      <w:r>
        <w:fldChar w:fldCharType="begin"/>
      </w:r>
      <w:r>
        <w:instrText xml:space="preserve">HYPERLINK  \l "_Toc416097628" </w:instrText>
      </w:r>
      <w:r>
        <w:fldChar w:fldCharType="separate"/>
      </w:r>
      <w:r>
        <w:rPr>
          <w:rStyle w:val="23"/>
        </w:rPr>
        <w:t>7)</w:t>
      </w:r>
      <w:r>
        <w:rPr>
          <w:sz w:val="21"/>
          <w:szCs w:val="22"/>
        </w:rPr>
        <w:tab/>
      </w:r>
      <w:r>
        <w:rPr>
          <w:rStyle w:val="23"/>
          <w:rFonts w:hint="eastAsia"/>
        </w:rPr>
        <w:t>礼金</w:t>
      </w:r>
      <w:r>
        <w:tab/>
      </w:r>
      <w:r>
        <w:fldChar w:fldCharType="begin"/>
      </w:r>
      <w:r>
        <w:instrText xml:space="preserve"> PAGEREF _Toc416097628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8"/>
        <w:tabs>
          <w:tab w:val="left" w:pos="1120"/>
          <w:tab w:val="right" w:leader="dot" w:pos="8296"/>
        </w:tabs>
        <w:rPr>
          <w:sz w:val="21"/>
          <w:szCs w:val="22"/>
        </w:rPr>
      </w:pPr>
      <w:r>
        <w:fldChar w:fldCharType="begin"/>
      </w:r>
      <w:r>
        <w:instrText xml:space="preserve">HYPERLINK  \l "_Toc416097629" </w:instrText>
      </w:r>
      <w:r>
        <w:fldChar w:fldCharType="separate"/>
      </w:r>
      <w:r>
        <w:rPr>
          <w:rStyle w:val="23"/>
        </w:rPr>
        <w:t>8)</w:t>
      </w:r>
      <w:r>
        <w:rPr>
          <w:sz w:val="21"/>
          <w:szCs w:val="22"/>
        </w:rPr>
        <w:tab/>
      </w:r>
      <w:r>
        <w:rPr>
          <w:rStyle w:val="23"/>
          <w:rFonts w:hint="eastAsia"/>
        </w:rPr>
        <w:t>订单状态查询</w:t>
      </w:r>
      <w:r>
        <w:tab/>
      </w:r>
      <w:r>
        <w:fldChar w:fldCharType="begin"/>
      </w:r>
      <w:r>
        <w:instrText xml:space="preserve"> PAGEREF _Toc416097629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8"/>
        <w:tabs>
          <w:tab w:val="left" w:pos="1120"/>
          <w:tab w:val="right" w:leader="dot" w:pos="8296"/>
        </w:tabs>
        <w:rPr>
          <w:sz w:val="21"/>
          <w:szCs w:val="22"/>
        </w:rPr>
      </w:pPr>
      <w:r>
        <w:fldChar w:fldCharType="begin"/>
      </w:r>
      <w:r>
        <w:instrText xml:space="preserve">HYPERLINK  \l "_Toc416097630" </w:instrText>
      </w:r>
      <w:r>
        <w:fldChar w:fldCharType="separate"/>
      </w:r>
      <w:r>
        <w:rPr>
          <w:rStyle w:val="23"/>
        </w:rPr>
        <w:t>9)</w:t>
      </w:r>
      <w:r>
        <w:rPr>
          <w:sz w:val="21"/>
          <w:szCs w:val="22"/>
        </w:rPr>
        <w:tab/>
      </w:r>
      <w:r>
        <w:rPr>
          <w:rStyle w:val="23"/>
          <w:rFonts w:hint="eastAsia"/>
        </w:rPr>
        <w:t>订单运单号查询</w:t>
      </w:r>
      <w:r>
        <w:tab/>
      </w:r>
      <w:r>
        <w:fldChar w:fldCharType="begin"/>
      </w:r>
      <w:r>
        <w:instrText xml:space="preserve"> PAGEREF _Toc416097630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8"/>
        <w:tabs>
          <w:tab w:val="left" w:pos="1120"/>
          <w:tab w:val="right" w:leader="dot" w:pos="8296"/>
        </w:tabs>
        <w:rPr>
          <w:sz w:val="21"/>
          <w:szCs w:val="22"/>
        </w:rPr>
      </w:pPr>
      <w:r>
        <w:fldChar w:fldCharType="begin"/>
      </w:r>
      <w:r>
        <w:instrText xml:space="preserve">HYPERLINK  \l "_Toc416097631" </w:instrText>
      </w:r>
      <w:r>
        <w:fldChar w:fldCharType="separate"/>
      </w:r>
      <w:r>
        <w:rPr>
          <w:rStyle w:val="23"/>
          <w:rFonts w:ascii="宋体" w:hAnsi="宋体"/>
        </w:rPr>
        <w:t>10)</w:t>
      </w:r>
      <w:r>
        <w:rPr>
          <w:sz w:val="21"/>
          <w:szCs w:val="22"/>
        </w:rPr>
        <w:tab/>
      </w:r>
      <w:r>
        <w:rPr>
          <w:rStyle w:val="23"/>
          <w:rFonts w:hint="eastAsia" w:ascii="宋体" w:hAnsi="宋体"/>
        </w:rPr>
        <w:t>获取用户订单信息</w:t>
      </w:r>
      <w:r>
        <w:tab/>
      </w:r>
      <w:r>
        <w:fldChar w:fldCharType="begin"/>
      </w:r>
      <w:r>
        <w:instrText xml:space="preserve"> PAGEREF _Toc416097631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8"/>
        <w:tabs>
          <w:tab w:val="left" w:pos="1120"/>
          <w:tab w:val="right" w:leader="dot" w:pos="8296"/>
        </w:tabs>
        <w:rPr>
          <w:sz w:val="21"/>
          <w:szCs w:val="22"/>
        </w:rPr>
      </w:pPr>
      <w:r>
        <w:fldChar w:fldCharType="begin"/>
      </w:r>
      <w:r>
        <w:instrText xml:space="preserve">HYPERLINK  \l "_Toc416097632" </w:instrText>
      </w:r>
      <w:r>
        <w:fldChar w:fldCharType="separate"/>
      </w:r>
      <w:r>
        <w:rPr>
          <w:rStyle w:val="23"/>
          <w:rFonts w:ascii="宋体" w:hAnsi="宋体"/>
        </w:rPr>
        <w:t>11)</w:t>
      </w:r>
      <w:r>
        <w:rPr>
          <w:sz w:val="21"/>
          <w:szCs w:val="22"/>
        </w:rPr>
        <w:tab/>
      </w:r>
      <w:r>
        <w:rPr>
          <w:rStyle w:val="23"/>
          <w:rFonts w:hint="eastAsia" w:ascii="宋体" w:hAnsi="宋体"/>
        </w:rPr>
        <w:t>获取商品赠品</w:t>
      </w:r>
      <w:r>
        <w:tab/>
      </w:r>
      <w:r>
        <w:fldChar w:fldCharType="begin"/>
      </w:r>
      <w:r>
        <w:instrText xml:space="preserve"> PAGEREF _Toc416097632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8"/>
        <w:tabs>
          <w:tab w:val="left" w:pos="1120"/>
          <w:tab w:val="right" w:leader="dot" w:pos="8296"/>
        </w:tabs>
        <w:rPr>
          <w:sz w:val="21"/>
          <w:szCs w:val="22"/>
        </w:rPr>
      </w:pPr>
      <w:r>
        <w:fldChar w:fldCharType="begin"/>
      </w:r>
      <w:r>
        <w:instrText xml:space="preserve">HYPERLINK  \l "_Toc416097633" </w:instrText>
      </w:r>
      <w:r>
        <w:fldChar w:fldCharType="separate"/>
      </w:r>
      <w:r>
        <w:rPr>
          <w:rStyle w:val="23"/>
          <w:rFonts w:ascii="宋体" w:hAnsi="宋体"/>
        </w:rPr>
        <w:t>12)</w:t>
      </w:r>
      <w:r>
        <w:rPr>
          <w:sz w:val="21"/>
          <w:szCs w:val="22"/>
        </w:rPr>
        <w:tab/>
      </w:r>
      <w:r>
        <w:rPr>
          <w:rStyle w:val="23"/>
          <w:rFonts w:hint="eastAsia" w:ascii="宋体" w:hAnsi="宋体"/>
        </w:rPr>
        <w:t>商品信息查询</w:t>
      </w:r>
      <w:r>
        <w:tab/>
      </w:r>
      <w:r>
        <w:fldChar w:fldCharType="begin"/>
      </w:r>
      <w:r>
        <w:instrText xml:space="preserve"> PAGEREF _Toc416097633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8"/>
        <w:tabs>
          <w:tab w:val="left" w:pos="1120"/>
          <w:tab w:val="right" w:leader="dot" w:pos="8296"/>
        </w:tabs>
        <w:rPr>
          <w:sz w:val="21"/>
          <w:szCs w:val="22"/>
        </w:rPr>
      </w:pPr>
      <w:r>
        <w:fldChar w:fldCharType="begin"/>
      </w:r>
      <w:r>
        <w:instrText xml:space="preserve">HYPERLINK  \l "_Toc416097634" </w:instrText>
      </w:r>
      <w:r>
        <w:fldChar w:fldCharType="separate"/>
      </w:r>
      <w:r>
        <w:rPr>
          <w:rStyle w:val="23"/>
          <w:rFonts w:ascii="宋体" w:hAnsi="宋体"/>
        </w:rPr>
        <w:t>13)</w:t>
      </w:r>
      <w:r>
        <w:rPr>
          <w:sz w:val="21"/>
          <w:szCs w:val="22"/>
        </w:rPr>
        <w:tab/>
      </w:r>
      <w:r>
        <w:rPr>
          <w:rStyle w:val="23"/>
          <w:rFonts w:hint="eastAsia" w:ascii="宋体" w:hAnsi="宋体"/>
        </w:rPr>
        <w:t>用户礼金</w:t>
      </w:r>
      <w:r>
        <w:tab/>
      </w:r>
      <w:r>
        <w:fldChar w:fldCharType="begin"/>
      </w:r>
      <w:r>
        <w:instrText xml:space="preserve"> PAGEREF _Toc416097634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8"/>
        <w:tabs>
          <w:tab w:val="left" w:pos="1120"/>
          <w:tab w:val="right" w:leader="dot" w:pos="8296"/>
        </w:tabs>
        <w:rPr>
          <w:sz w:val="21"/>
          <w:szCs w:val="22"/>
        </w:rPr>
      </w:pPr>
      <w:r>
        <w:fldChar w:fldCharType="begin"/>
      </w:r>
      <w:r>
        <w:instrText xml:space="preserve">HYPERLINK  \l "_Toc416097635" </w:instrText>
      </w:r>
      <w:r>
        <w:fldChar w:fldCharType="separate"/>
      </w:r>
      <w:r>
        <w:rPr>
          <w:rStyle w:val="23"/>
          <w:rFonts w:ascii="宋体" w:hAnsi="宋体"/>
        </w:rPr>
        <w:t>14)</w:t>
      </w:r>
      <w:r>
        <w:rPr>
          <w:sz w:val="21"/>
          <w:szCs w:val="22"/>
        </w:rPr>
        <w:tab/>
      </w:r>
      <w:r>
        <w:rPr>
          <w:rStyle w:val="23"/>
          <w:rFonts w:hint="eastAsia" w:ascii="宋体" w:hAnsi="宋体"/>
        </w:rPr>
        <w:t>用户礼金券</w:t>
      </w:r>
      <w:r>
        <w:tab/>
      </w:r>
      <w:r>
        <w:fldChar w:fldCharType="begin"/>
      </w:r>
      <w:r>
        <w:instrText xml:space="preserve"> PAGEREF _Toc416097635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8"/>
        <w:tabs>
          <w:tab w:val="left" w:pos="1120"/>
          <w:tab w:val="right" w:leader="dot" w:pos="8296"/>
        </w:tabs>
        <w:rPr>
          <w:sz w:val="21"/>
          <w:szCs w:val="22"/>
        </w:rPr>
      </w:pPr>
      <w:r>
        <w:fldChar w:fldCharType="begin"/>
      </w:r>
      <w:r>
        <w:instrText xml:space="preserve">HYPERLINK  \l "_Toc416097636" </w:instrText>
      </w:r>
      <w:r>
        <w:fldChar w:fldCharType="separate"/>
      </w:r>
      <w:r>
        <w:rPr>
          <w:rStyle w:val="23"/>
          <w:rFonts w:ascii="宋体" w:hAnsi="宋体"/>
        </w:rPr>
        <w:t>15)</w:t>
      </w:r>
      <w:r>
        <w:rPr>
          <w:sz w:val="21"/>
          <w:szCs w:val="22"/>
        </w:rPr>
        <w:tab/>
      </w:r>
      <w:r>
        <w:rPr>
          <w:rStyle w:val="23"/>
          <w:rFonts w:hint="eastAsia" w:ascii="宋体" w:hAnsi="宋体"/>
        </w:rPr>
        <w:t>网站赋礼金</w:t>
      </w:r>
      <w:r>
        <w:tab/>
      </w:r>
      <w:r>
        <w:fldChar w:fldCharType="begin"/>
      </w:r>
      <w:r>
        <w:instrText xml:space="preserve"> PAGEREF _Toc416097636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8"/>
        <w:tabs>
          <w:tab w:val="left" w:pos="1120"/>
          <w:tab w:val="right" w:leader="dot" w:pos="8296"/>
        </w:tabs>
        <w:rPr>
          <w:sz w:val="21"/>
          <w:szCs w:val="22"/>
        </w:rPr>
      </w:pPr>
      <w:r>
        <w:fldChar w:fldCharType="begin"/>
      </w:r>
      <w:r>
        <w:instrText xml:space="preserve">HYPERLINK  \l "_Toc416097637" </w:instrText>
      </w:r>
      <w:r>
        <w:fldChar w:fldCharType="separate"/>
      </w:r>
      <w:r>
        <w:rPr>
          <w:rStyle w:val="23"/>
          <w:rFonts w:ascii="宋体" w:hAnsi="宋体"/>
        </w:rPr>
        <w:t>16)</w:t>
      </w:r>
      <w:r>
        <w:rPr>
          <w:sz w:val="21"/>
          <w:szCs w:val="22"/>
        </w:rPr>
        <w:tab/>
      </w:r>
      <w:r>
        <w:rPr>
          <w:rStyle w:val="23"/>
          <w:rFonts w:hint="eastAsia" w:ascii="宋体" w:hAnsi="宋体"/>
        </w:rPr>
        <w:t>获取当周节目录播</w:t>
      </w:r>
      <w:r>
        <w:rPr>
          <w:rStyle w:val="23"/>
          <w:rFonts w:ascii="宋体" w:hAnsi="宋体"/>
        </w:rPr>
        <w:t>/</w:t>
      </w:r>
      <w:r>
        <w:rPr>
          <w:rStyle w:val="23"/>
          <w:rFonts w:hint="eastAsia" w:ascii="宋体" w:hAnsi="宋体"/>
        </w:rPr>
        <w:t>直播信息</w:t>
      </w:r>
      <w:r>
        <w:tab/>
      </w:r>
      <w:r>
        <w:fldChar w:fldCharType="begin"/>
      </w:r>
      <w:r>
        <w:instrText xml:space="preserve"> PAGEREF _Toc416097637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8"/>
        <w:tabs>
          <w:tab w:val="left" w:pos="1120"/>
          <w:tab w:val="right" w:leader="dot" w:pos="8296"/>
        </w:tabs>
        <w:rPr>
          <w:sz w:val="21"/>
          <w:szCs w:val="22"/>
        </w:rPr>
      </w:pPr>
      <w:r>
        <w:fldChar w:fldCharType="begin"/>
      </w:r>
      <w:r>
        <w:instrText xml:space="preserve">HYPERLINK  \l "_Toc416097638" </w:instrText>
      </w:r>
      <w:r>
        <w:fldChar w:fldCharType="separate"/>
      </w:r>
      <w:r>
        <w:rPr>
          <w:rStyle w:val="23"/>
          <w:rFonts w:ascii="宋体" w:hAnsi="宋体"/>
        </w:rPr>
        <w:t>17)</w:t>
      </w:r>
      <w:r>
        <w:rPr>
          <w:sz w:val="21"/>
          <w:szCs w:val="22"/>
        </w:rPr>
        <w:tab/>
      </w:r>
      <w:r>
        <w:rPr>
          <w:rStyle w:val="23"/>
          <w:rFonts w:hint="eastAsia" w:ascii="宋体" w:hAnsi="宋体"/>
        </w:rPr>
        <w:t>获取礼金券信息</w:t>
      </w:r>
      <w:r>
        <w:tab/>
      </w:r>
      <w:r>
        <w:fldChar w:fldCharType="begin"/>
      </w:r>
      <w:r>
        <w:instrText xml:space="preserve"> PAGEREF _Toc416097638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8"/>
        <w:tabs>
          <w:tab w:val="left" w:pos="1120"/>
          <w:tab w:val="right" w:leader="dot" w:pos="8296"/>
        </w:tabs>
        <w:rPr>
          <w:sz w:val="21"/>
          <w:szCs w:val="22"/>
        </w:rPr>
      </w:pPr>
      <w:r>
        <w:fldChar w:fldCharType="begin"/>
      </w:r>
      <w:r>
        <w:instrText xml:space="preserve">HYPERLINK  \l "_Toc416097639" </w:instrText>
      </w:r>
      <w:r>
        <w:fldChar w:fldCharType="separate"/>
      </w:r>
      <w:r>
        <w:rPr>
          <w:rStyle w:val="23"/>
          <w:rFonts w:ascii="宋体" w:hAnsi="宋体"/>
        </w:rPr>
        <w:t>18)</w:t>
      </w:r>
      <w:r>
        <w:rPr>
          <w:sz w:val="21"/>
          <w:szCs w:val="22"/>
        </w:rPr>
        <w:tab/>
      </w:r>
      <w:r>
        <w:rPr>
          <w:rStyle w:val="23"/>
          <w:rFonts w:hint="eastAsia" w:ascii="宋体" w:hAnsi="宋体"/>
        </w:rPr>
        <w:t>设置发票抬头</w:t>
      </w:r>
      <w:r>
        <w:tab/>
      </w:r>
      <w:r>
        <w:fldChar w:fldCharType="begin"/>
      </w:r>
      <w:r>
        <w:instrText xml:space="preserve"> PAGEREF _Toc416097639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8"/>
        <w:tabs>
          <w:tab w:val="left" w:pos="1120"/>
          <w:tab w:val="right" w:leader="dot" w:pos="8296"/>
        </w:tabs>
        <w:rPr>
          <w:sz w:val="21"/>
          <w:szCs w:val="22"/>
        </w:rPr>
      </w:pPr>
      <w:r>
        <w:fldChar w:fldCharType="begin"/>
      </w:r>
      <w:r>
        <w:instrText xml:space="preserve">HYPERLINK  \l "_Toc416097640" </w:instrText>
      </w:r>
      <w:r>
        <w:fldChar w:fldCharType="separate"/>
      </w:r>
      <w:r>
        <w:rPr>
          <w:rStyle w:val="23"/>
          <w:rFonts w:ascii="宋体" w:hAnsi="宋体"/>
        </w:rPr>
        <w:t>19)</w:t>
      </w:r>
      <w:r>
        <w:rPr>
          <w:sz w:val="21"/>
          <w:szCs w:val="22"/>
        </w:rPr>
        <w:tab/>
      </w:r>
      <w:r>
        <w:rPr>
          <w:rStyle w:val="23"/>
          <w:rFonts w:hint="eastAsia" w:ascii="宋体" w:hAnsi="宋体"/>
        </w:rPr>
        <w:t>查询客户信息</w:t>
      </w:r>
      <w:r>
        <w:tab/>
      </w:r>
      <w:r>
        <w:fldChar w:fldCharType="begin"/>
      </w:r>
      <w:r>
        <w:instrText xml:space="preserve"> PAGEREF _Toc416097640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8"/>
        <w:tabs>
          <w:tab w:val="left" w:pos="1120"/>
          <w:tab w:val="right" w:leader="dot" w:pos="8296"/>
        </w:tabs>
        <w:rPr>
          <w:sz w:val="21"/>
          <w:szCs w:val="22"/>
        </w:rPr>
      </w:pPr>
      <w:r>
        <w:fldChar w:fldCharType="begin"/>
      </w:r>
      <w:r>
        <w:instrText xml:space="preserve">HYPERLINK  \l "_Toc416097641" </w:instrText>
      </w:r>
      <w:r>
        <w:fldChar w:fldCharType="separate"/>
      </w:r>
      <w:r>
        <w:rPr>
          <w:rStyle w:val="23"/>
          <w:rFonts w:ascii="宋体" w:hAnsi="宋体"/>
        </w:rPr>
        <w:t>20)</w:t>
      </w:r>
      <w:r>
        <w:rPr>
          <w:sz w:val="21"/>
          <w:szCs w:val="22"/>
        </w:rPr>
        <w:tab/>
      </w:r>
      <w:r>
        <w:rPr>
          <w:rStyle w:val="23"/>
          <w:rFonts w:hint="eastAsia" w:ascii="宋体" w:hAnsi="宋体"/>
        </w:rPr>
        <w:t>取消订单</w:t>
      </w:r>
      <w:r>
        <w:tab/>
      </w:r>
      <w:r>
        <w:fldChar w:fldCharType="begin"/>
      </w:r>
      <w:r>
        <w:instrText xml:space="preserve"> PAGEREF _Toc416097641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9"/>
        <w:tabs>
          <w:tab w:val="left" w:pos="840"/>
          <w:tab w:val="right" w:leader="dot" w:pos="8296"/>
        </w:tabs>
        <w:rPr>
          <w:iCs w:val="0"/>
          <w:sz w:val="21"/>
          <w:szCs w:val="22"/>
        </w:rPr>
      </w:pPr>
      <w:r>
        <w:fldChar w:fldCharType="begin"/>
      </w:r>
      <w:r>
        <w:instrText xml:space="preserve">HYPERLINK  \l "_Toc416097642" </w:instrText>
      </w:r>
      <w:r>
        <w:fldChar w:fldCharType="separate"/>
      </w:r>
      <w:r>
        <w:rPr>
          <w:rStyle w:val="23"/>
        </w:rPr>
        <w:t>4.</w:t>
      </w:r>
      <w:r>
        <w:rPr>
          <w:iCs w:val="0"/>
          <w:sz w:val="21"/>
          <w:szCs w:val="22"/>
        </w:rPr>
        <w:tab/>
      </w:r>
      <w:r>
        <w:rPr>
          <w:rStyle w:val="23"/>
          <w:rFonts w:hint="eastAsia"/>
        </w:rPr>
        <w:t>移动</w:t>
      </w:r>
      <w:r>
        <w:rPr>
          <w:rStyle w:val="23"/>
        </w:rPr>
        <w:t>APP</w:t>
      </w:r>
      <w:r>
        <w:tab/>
      </w:r>
      <w:r>
        <w:fldChar w:fldCharType="begin"/>
      </w:r>
      <w:r>
        <w:instrText xml:space="preserve"> PAGEREF _Toc416097642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8"/>
        <w:tabs>
          <w:tab w:val="left" w:pos="1120"/>
          <w:tab w:val="right" w:leader="dot" w:pos="8296"/>
        </w:tabs>
        <w:rPr>
          <w:sz w:val="21"/>
          <w:szCs w:val="22"/>
        </w:rPr>
      </w:pPr>
      <w:r>
        <w:fldChar w:fldCharType="begin"/>
      </w:r>
      <w:r>
        <w:instrText xml:space="preserve">HYPERLINK  \l "_Toc416097643" </w:instrText>
      </w:r>
      <w:r>
        <w:fldChar w:fldCharType="separate"/>
      </w:r>
      <w:r>
        <w:rPr>
          <w:rStyle w:val="23"/>
        </w:rPr>
        <w:t>1)</w:t>
      </w:r>
      <w:r>
        <w:rPr>
          <w:sz w:val="21"/>
          <w:szCs w:val="22"/>
        </w:rPr>
        <w:tab/>
      </w:r>
      <w:r>
        <w:rPr>
          <w:rStyle w:val="23"/>
        </w:rPr>
        <w:t>Android</w:t>
      </w:r>
      <w:r>
        <w:rPr>
          <w:rStyle w:val="23"/>
          <w:rFonts w:hint="eastAsia"/>
        </w:rPr>
        <w:t>：平台</w:t>
      </w:r>
      <w:r>
        <w:tab/>
      </w:r>
      <w:r>
        <w:fldChar w:fldCharType="begin"/>
      </w:r>
      <w:r>
        <w:instrText xml:space="preserve"> PAGEREF _Toc416097643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8"/>
        <w:tabs>
          <w:tab w:val="left" w:pos="1120"/>
          <w:tab w:val="right" w:leader="dot" w:pos="8296"/>
        </w:tabs>
        <w:rPr>
          <w:sz w:val="21"/>
          <w:szCs w:val="22"/>
        </w:rPr>
      </w:pPr>
      <w:r>
        <w:fldChar w:fldCharType="begin"/>
      </w:r>
      <w:r>
        <w:instrText xml:space="preserve">HYPERLINK  \l "_Toc416097644" </w:instrText>
      </w:r>
      <w:r>
        <w:fldChar w:fldCharType="separate"/>
      </w:r>
      <w:r>
        <w:rPr>
          <w:rStyle w:val="23"/>
        </w:rPr>
        <w:t>2)</w:t>
      </w:r>
      <w:r>
        <w:rPr>
          <w:sz w:val="21"/>
          <w:szCs w:val="22"/>
        </w:rPr>
        <w:tab/>
      </w:r>
      <w:r>
        <w:rPr>
          <w:rStyle w:val="23"/>
        </w:rPr>
        <w:t>IOS</w:t>
      </w:r>
      <w:r>
        <w:rPr>
          <w:rStyle w:val="23"/>
          <w:rFonts w:hint="eastAsia"/>
        </w:rPr>
        <w:t>：平台</w:t>
      </w:r>
      <w:r>
        <w:tab/>
      </w:r>
      <w:r>
        <w:fldChar w:fldCharType="begin"/>
      </w:r>
      <w:r>
        <w:instrText xml:space="preserve"> PAGEREF _Toc416097644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6"/>
        <w:rPr>
          <w:b w:val="0"/>
          <w:bCs w:val="0"/>
          <w:sz w:val="21"/>
          <w:szCs w:val="22"/>
        </w:rPr>
      </w:pPr>
      <w:r>
        <w:fldChar w:fldCharType="begin"/>
      </w:r>
      <w:r>
        <w:instrText xml:space="preserve">HYPERLINK  \l "_Toc416097645" </w:instrText>
      </w:r>
      <w:r>
        <w:fldChar w:fldCharType="separate"/>
      </w:r>
      <w:r>
        <w:rPr>
          <w:rStyle w:val="23"/>
          <w:rFonts w:hint="eastAsia"/>
        </w:rPr>
        <w:t>四、</w:t>
      </w:r>
      <w:r>
        <w:rPr>
          <w:b w:val="0"/>
          <w:bCs w:val="0"/>
          <w:sz w:val="21"/>
          <w:szCs w:val="22"/>
        </w:rPr>
        <w:tab/>
      </w:r>
      <w:r>
        <w:rPr>
          <w:rStyle w:val="23"/>
          <w:rFonts w:hint="eastAsia"/>
        </w:rPr>
        <w:t>数据接口列表</w:t>
      </w:r>
      <w:r>
        <w:tab/>
      </w:r>
      <w:r>
        <w:fldChar w:fldCharType="begin"/>
      </w:r>
      <w:r>
        <w:instrText xml:space="preserve"> PAGEREF _Toc416097645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8"/>
        <w:tabs>
          <w:tab w:val="left" w:pos="1120"/>
          <w:tab w:val="right" w:leader="dot" w:pos="8296"/>
        </w:tabs>
        <w:rPr>
          <w:sz w:val="21"/>
          <w:szCs w:val="22"/>
        </w:rPr>
      </w:pPr>
      <w:r>
        <w:fldChar w:fldCharType="begin"/>
      </w:r>
      <w:r>
        <w:instrText xml:space="preserve">HYPERLINK  \l "_Toc416097646" </w:instrText>
      </w:r>
      <w:r>
        <w:fldChar w:fldCharType="separate"/>
      </w:r>
      <w:r>
        <w:rPr>
          <w:rStyle w:val="23"/>
        </w:rPr>
        <w:t>1)</w:t>
      </w:r>
      <w:r>
        <w:rPr>
          <w:sz w:val="21"/>
          <w:szCs w:val="22"/>
        </w:rPr>
        <w:tab/>
      </w:r>
      <w:r>
        <w:rPr>
          <w:rStyle w:val="23"/>
        </w:rPr>
        <w:t>LD</w:t>
      </w:r>
      <w:r>
        <w:rPr>
          <w:rStyle w:val="23"/>
          <w:rFonts w:hint="eastAsia"/>
        </w:rPr>
        <w:t>接口</w:t>
      </w:r>
      <w:r>
        <w:tab/>
      </w:r>
      <w:r>
        <w:fldChar w:fldCharType="begin"/>
      </w:r>
      <w:r>
        <w:instrText xml:space="preserve"> PAGEREF _Toc416097646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6"/>
        <w:rPr>
          <w:b w:val="0"/>
          <w:bCs w:val="0"/>
          <w:sz w:val="21"/>
          <w:szCs w:val="22"/>
        </w:rPr>
      </w:pPr>
      <w:r>
        <w:fldChar w:fldCharType="begin"/>
      </w:r>
      <w:r>
        <w:instrText xml:space="preserve">HYPERLINK  \l "_Toc416097647" </w:instrText>
      </w:r>
      <w:r>
        <w:fldChar w:fldCharType="separate"/>
      </w:r>
      <w:r>
        <w:rPr>
          <w:rStyle w:val="23"/>
          <w:rFonts w:hint="eastAsia"/>
        </w:rPr>
        <w:t>五、</w:t>
      </w:r>
      <w:r>
        <w:rPr>
          <w:b w:val="0"/>
          <w:bCs w:val="0"/>
          <w:sz w:val="21"/>
          <w:szCs w:val="22"/>
        </w:rPr>
        <w:tab/>
      </w:r>
      <w:r>
        <w:rPr>
          <w:rStyle w:val="23"/>
          <w:rFonts w:hint="eastAsia"/>
        </w:rPr>
        <w:t>备注</w:t>
      </w:r>
      <w:r>
        <w:tab/>
      </w:r>
      <w:r>
        <w:fldChar w:fldCharType="begin"/>
      </w:r>
      <w:r>
        <w:instrText xml:space="preserve"> PAGEREF _Toc416097647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8"/>
        <w:tabs>
          <w:tab w:val="left" w:pos="1120"/>
          <w:tab w:val="right" w:leader="dot" w:pos="8296"/>
        </w:tabs>
        <w:rPr>
          <w:sz w:val="21"/>
          <w:szCs w:val="22"/>
        </w:rPr>
      </w:pPr>
      <w:r>
        <w:fldChar w:fldCharType="begin"/>
      </w:r>
      <w:r>
        <w:instrText xml:space="preserve">HYPERLINK  \l "_Toc416097648" </w:instrText>
      </w:r>
      <w:r>
        <w:fldChar w:fldCharType="separate"/>
      </w:r>
      <w:r>
        <w:rPr>
          <w:rStyle w:val="23"/>
        </w:rPr>
        <w:t>1)</w:t>
      </w:r>
      <w:r>
        <w:rPr>
          <w:sz w:val="21"/>
          <w:szCs w:val="22"/>
        </w:rPr>
        <w:tab/>
      </w:r>
      <w:r>
        <w:rPr>
          <w:rStyle w:val="23"/>
          <w:rFonts w:hint="eastAsia"/>
        </w:rPr>
        <w:t>项目应遵守的标准或规范</w:t>
      </w:r>
      <w:r>
        <w:tab/>
      </w:r>
      <w:r>
        <w:fldChar w:fldCharType="begin"/>
      </w:r>
      <w:r>
        <w:instrText xml:space="preserve"> PAGEREF _Toc416097648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jc w:val="center"/>
      </w:pPr>
      <w:r>
        <w:fldChar w:fldCharType="end"/>
      </w:r>
      <w:bookmarkStart w:id="0" w:name="_Toc415315150"/>
      <w:bookmarkStart w:id="1" w:name="_Toc415383624"/>
      <w:bookmarkStart w:id="2" w:name="_Toc415384033"/>
    </w:p>
    <w:p>
      <w:pPr>
        <w:jc w:val="center"/>
      </w:pPr>
    </w:p>
    <w:p>
      <w:pPr>
        <w:jc w:val="center"/>
      </w:pPr>
      <w:r>
        <w:rPr>
          <w:rFonts w:hint="eastAsia"/>
        </w:rPr>
        <w:t>（以下正文）</w:t>
      </w:r>
    </w:p>
    <w:p>
      <w:pPr>
        <w:jc w:val="center"/>
      </w:pPr>
    </w:p>
    <w:p>
      <w:pPr>
        <w:jc w:val="center"/>
      </w:pPr>
    </w:p>
    <w:p>
      <w:pPr>
        <w:pStyle w:val="2"/>
      </w:pPr>
      <w:bookmarkStart w:id="3" w:name="_Toc416097596"/>
      <w:r>
        <w:rPr>
          <w:rFonts w:hint="eastAsia"/>
        </w:rPr>
        <w:t>引言</w:t>
      </w:r>
      <w:bookmarkEnd w:id="0"/>
      <w:bookmarkEnd w:id="1"/>
      <w:bookmarkEnd w:id="2"/>
      <w:bookmarkEnd w:id="3"/>
    </w:p>
    <w:p>
      <w:pPr>
        <w:pStyle w:val="3"/>
      </w:pPr>
      <w:bookmarkStart w:id="4" w:name="_Toc415315151"/>
      <w:bookmarkStart w:id="5" w:name="_Toc415383625"/>
      <w:bookmarkStart w:id="6" w:name="_Toc415384034"/>
      <w:bookmarkStart w:id="7" w:name="_Toc416097597"/>
      <w:r>
        <w:rPr>
          <w:rFonts w:hint="eastAsia"/>
        </w:rPr>
        <w:t>编写目的</w:t>
      </w:r>
      <w:bookmarkEnd w:id="4"/>
      <w:bookmarkEnd w:id="5"/>
      <w:bookmarkEnd w:id="6"/>
      <w:bookmarkEnd w:id="7"/>
    </w:p>
    <w:p>
      <w:pPr>
        <w:ind w:firstLine="560" w:firstLineChars="200"/>
      </w:pPr>
      <w:r>
        <w:rPr>
          <w:rFonts w:hint="eastAsia"/>
        </w:rPr>
        <w:t>本文档是北京环球购物新媒体商城项目需求调研报告，供需求人员、开发人员、项目评审人员等进行项目分析及开发时使用。</w:t>
      </w:r>
    </w:p>
    <w:p>
      <w:pPr>
        <w:ind w:firstLine="560" w:firstLineChars="200"/>
      </w:pPr>
      <w:r>
        <w:rPr>
          <w:rFonts w:hint="eastAsia"/>
        </w:rPr>
        <w:t>本文档可以作为北京环球购物新媒体项目验收标准之一，同时本文档也可作为系统后续维护的参考资料。</w:t>
      </w:r>
    </w:p>
    <w:p>
      <w:pPr>
        <w:pStyle w:val="3"/>
      </w:pPr>
      <w:bookmarkStart w:id="8" w:name="_Toc415315152"/>
      <w:bookmarkStart w:id="9" w:name="_Toc415383626"/>
      <w:bookmarkStart w:id="10" w:name="_Toc415384035"/>
      <w:bookmarkStart w:id="11" w:name="_Toc416097598"/>
      <w:r>
        <w:rPr>
          <w:rFonts w:hint="eastAsia"/>
        </w:rPr>
        <w:t>内容范围</w:t>
      </w:r>
      <w:bookmarkEnd w:id="8"/>
      <w:bookmarkEnd w:id="9"/>
      <w:bookmarkEnd w:id="10"/>
      <w:bookmarkEnd w:id="11"/>
    </w:p>
    <w:p>
      <w:pPr>
        <w:ind w:firstLine="560" w:firstLineChars="200"/>
      </w:pPr>
      <w:r>
        <w:rPr>
          <w:rFonts w:hint="eastAsia"/>
        </w:rPr>
        <w:t>本文档包括：引言、项目概述、需求描述、定制开发内容列表、数据接口列表、备注，共六个章节。</w:t>
      </w:r>
    </w:p>
    <w:p>
      <w:pPr>
        <w:ind w:firstLine="560" w:firstLineChars="200"/>
      </w:pPr>
      <w:r>
        <w:rPr>
          <w:rFonts w:hint="eastAsia"/>
        </w:rPr>
        <w:t>引言：主要针对本文档的编写目的，预期读者，内容范围等组成部分进行描述和界定。</w:t>
      </w:r>
    </w:p>
    <w:p>
      <w:pPr>
        <w:ind w:firstLine="560" w:firstLineChars="200"/>
      </w:pPr>
      <w:r>
        <w:rPr>
          <w:rFonts w:hint="eastAsia"/>
        </w:rPr>
        <w:t>项目概述：针对北京环球购物新媒体项目的背景、基本情况、涉及的业务系统、委托单位以及项目目标进行描述。</w:t>
      </w:r>
    </w:p>
    <w:p>
      <w:pPr>
        <w:ind w:firstLine="560" w:firstLineChars="200"/>
      </w:pPr>
      <w:r>
        <w:rPr>
          <w:rFonts w:hint="eastAsia"/>
        </w:rPr>
        <w:t>需求描述：针对本项目各个业务线，各业务流程，各功能点的描述和说明，针对实施内容的实现方式和范围进行界定。</w:t>
      </w:r>
    </w:p>
    <w:p>
      <w:pPr>
        <w:ind w:firstLine="560" w:firstLineChars="200"/>
      </w:pPr>
      <w:r>
        <w:rPr>
          <w:rFonts w:hint="eastAsia"/>
        </w:rPr>
        <w:t>定制开发内容列表：针对商城定制开发工作的所有内容以列表的方式进行描述。</w:t>
      </w:r>
    </w:p>
    <w:p>
      <w:pPr>
        <w:ind w:firstLine="560" w:firstLineChars="200"/>
      </w:pPr>
      <w:r>
        <w:rPr>
          <w:rFonts w:hint="eastAsia"/>
        </w:rPr>
        <w:t>数据接口列表：针对LD系统与商城系统的数据接口以列表的形式进行说明。</w:t>
      </w:r>
    </w:p>
    <w:p>
      <w:pPr>
        <w:ind w:firstLine="560" w:firstLineChars="200"/>
      </w:pPr>
      <w:r>
        <w:rPr>
          <w:rFonts w:hint="eastAsia"/>
        </w:rPr>
        <w:t>备注：针对项目中的规范和标准进行说明。</w:t>
      </w:r>
    </w:p>
    <w:p>
      <w:pPr>
        <w:pStyle w:val="3"/>
      </w:pPr>
      <w:bookmarkStart w:id="12" w:name="_Toc415315153"/>
      <w:bookmarkStart w:id="13" w:name="_Toc415383627"/>
      <w:bookmarkStart w:id="14" w:name="_Toc415384036"/>
      <w:bookmarkStart w:id="15" w:name="_Toc416097599"/>
      <w:r>
        <w:rPr>
          <w:rFonts w:hint="eastAsia"/>
        </w:rPr>
        <w:t>预期读者</w:t>
      </w:r>
      <w:bookmarkEnd w:id="12"/>
      <w:bookmarkEnd w:id="13"/>
      <w:bookmarkEnd w:id="14"/>
      <w:bookmarkEnd w:id="15"/>
    </w:p>
    <w:p>
      <w:pPr>
        <w:ind w:firstLine="560" w:firstLineChars="200"/>
      </w:pPr>
      <w:r>
        <w:rPr>
          <w:rFonts w:hint="eastAsia"/>
        </w:rPr>
        <w:t>本方案预期读者为客户、项目经理、系统分析员、系统设计人员、开发工程师、测试经理及测试设计人员等。</w:t>
      </w:r>
    </w:p>
    <w:p>
      <w:pPr>
        <w:pStyle w:val="3"/>
      </w:pPr>
      <w:bookmarkStart w:id="16" w:name="_Toc415315154"/>
      <w:bookmarkStart w:id="17" w:name="_Toc415383628"/>
      <w:bookmarkStart w:id="18" w:name="_Toc415384037"/>
      <w:bookmarkStart w:id="19" w:name="_Toc416097600"/>
      <w:r>
        <w:rPr>
          <w:rFonts w:hint="eastAsia"/>
        </w:rPr>
        <w:t>所含附件</w:t>
      </w:r>
      <w:bookmarkEnd w:id="16"/>
      <w:bookmarkEnd w:id="17"/>
      <w:bookmarkEnd w:id="18"/>
      <w:bookmarkEnd w:id="19"/>
    </w:p>
    <w:p>
      <w:pPr>
        <w:ind w:left="420"/>
      </w:pPr>
      <w:r>
        <w:rPr>
          <w:rFonts w:hint="eastAsia"/>
        </w:rPr>
        <w:t>《环球购物LD系统数据接口说明》</w:t>
      </w:r>
    </w:p>
    <w:p>
      <w:pPr>
        <w:ind w:left="420"/>
      </w:pPr>
      <w:r>
        <w:rPr>
          <w:rFonts w:hint="eastAsia"/>
        </w:rPr>
        <w:t>《环球购物新媒体商城硬件网络配置要求》</w:t>
      </w:r>
    </w:p>
    <w:p>
      <w:pPr>
        <w:pStyle w:val="2"/>
      </w:pPr>
      <w:bookmarkStart w:id="20" w:name="_Toc415083709"/>
      <w:bookmarkStart w:id="21" w:name="_Toc415315155"/>
      <w:bookmarkStart w:id="22" w:name="_Toc415383629"/>
      <w:bookmarkStart w:id="23" w:name="_Toc415384038"/>
      <w:bookmarkStart w:id="24" w:name="_Toc416097601"/>
      <w:r>
        <w:rPr>
          <w:rFonts w:hint="eastAsia"/>
        </w:rPr>
        <w:t>项目概述</w:t>
      </w:r>
      <w:bookmarkEnd w:id="20"/>
      <w:bookmarkEnd w:id="21"/>
      <w:bookmarkEnd w:id="22"/>
      <w:bookmarkEnd w:id="23"/>
      <w:bookmarkEnd w:id="24"/>
    </w:p>
    <w:p>
      <w:pPr>
        <w:pStyle w:val="3"/>
        <w:numPr>
          <w:ilvl w:val="0"/>
          <w:numId w:val="5"/>
        </w:numPr>
      </w:pPr>
      <w:bookmarkStart w:id="25" w:name="_Toc415083710"/>
      <w:bookmarkStart w:id="26" w:name="_Toc415315156"/>
      <w:bookmarkStart w:id="27" w:name="_Toc415383630"/>
      <w:bookmarkStart w:id="28" w:name="_Toc415384039"/>
      <w:bookmarkStart w:id="29" w:name="_Toc416097602"/>
      <w:r>
        <w:rPr>
          <w:rFonts w:hint="eastAsia"/>
        </w:rPr>
        <w:t>项目背景</w:t>
      </w:r>
      <w:bookmarkEnd w:id="25"/>
      <w:bookmarkEnd w:id="26"/>
      <w:bookmarkEnd w:id="27"/>
      <w:bookmarkEnd w:id="28"/>
      <w:bookmarkEnd w:id="29"/>
    </w:p>
    <w:p>
      <w:pPr>
        <w:ind w:firstLine="560" w:firstLineChars="200"/>
      </w:pPr>
      <w:r>
        <w:rPr>
          <w:rFonts w:hint="eastAsia"/>
        </w:rPr>
        <w:t>环球购物频道（Global Home Shopping）隶属于"北京环球瑞视传媒文化有限公司"。传承着中国国际广播电台“向世界介绍中国，让中国了解世界”的办台宗旨，全年无休在世界各地为中国顾客选择适合他们生活品质的进口商品，覆盖17个省级行政区域，使千万家庭可轻松获得高品质的放心生活保证。环球购物频道，世界名品由环球汇聚中国,中国品牌从环球走向世界。</w:t>
      </w:r>
    </w:p>
    <w:p>
      <w:pPr>
        <w:ind w:firstLine="560" w:firstLineChars="200"/>
      </w:pPr>
      <w:r>
        <w:rPr>
          <w:rFonts w:hint="eastAsia"/>
        </w:rPr>
        <w:t>本次商城系统基于上海商派电子商务商城系统、ERP系统、CRM系统标准产品基础上进行数据集成、功能定制、实施及部署。</w:t>
      </w:r>
    </w:p>
    <w:p>
      <w:pPr>
        <w:pStyle w:val="3"/>
      </w:pPr>
      <w:bookmarkStart w:id="30" w:name="_Toc415083711"/>
      <w:bookmarkStart w:id="31" w:name="_Toc415315157"/>
      <w:bookmarkStart w:id="32" w:name="_Toc415383631"/>
      <w:bookmarkStart w:id="33" w:name="_Toc415384040"/>
      <w:bookmarkStart w:id="34" w:name="_Toc416097603"/>
      <w:r>
        <w:rPr>
          <w:rFonts w:hint="eastAsia"/>
        </w:rPr>
        <w:t>项目目标</w:t>
      </w:r>
      <w:bookmarkEnd w:id="30"/>
      <w:bookmarkEnd w:id="31"/>
      <w:bookmarkEnd w:id="32"/>
      <w:bookmarkEnd w:id="33"/>
      <w:bookmarkEnd w:id="34"/>
    </w:p>
    <w:p>
      <w:pPr>
        <w:ind w:firstLine="560" w:firstLineChars="200"/>
      </w:pPr>
      <w:r>
        <w:rPr>
          <w:rFonts w:hint="eastAsia"/>
        </w:rPr>
        <w:t>本次系统建设周期为3个月，自2015年3月起，预计于2015年6月1日完成商城系统上线运营工作。期间包含基础数据对接、商城功能开发、标准产品部署实施、第三方系统集成等工作。由北京易用联友科技有限公司负责开发、实施和交付工作。</w:t>
      </w:r>
    </w:p>
    <w:p>
      <w:pPr>
        <w:pStyle w:val="3"/>
      </w:pPr>
      <w:bookmarkStart w:id="35" w:name="_Toc415315158"/>
      <w:bookmarkStart w:id="36" w:name="_Toc415383632"/>
      <w:bookmarkStart w:id="37" w:name="_Toc415384041"/>
      <w:bookmarkStart w:id="38" w:name="_Toc416097604"/>
      <w:r>
        <w:rPr>
          <w:rFonts w:hint="eastAsia"/>
        </w:rPr>
        <w:t>名词解释</w:t>
      </w:r>
      <w:bookmarkEnd w:id="35"/>
      <w:bookmarkEnd w:id="36"/>
      <w:bookmarkEnd w:id="37"/>
      <w:bookmarkEnd w:id="38"/>
    </w:p>
    <w:p>
      <w:pPr>
        <w:ind w:firstLine="560" w:firstLineChars="200"/>
      </w:pPr>
      <w:r>
        <w:rPr>
          <w:rFonts w:hint="eastAsia"/>
        </w:rPr>
        <w:t>LD系统：环球购物公司原有ERP管理系统。包括节目、呼叫、商品、物流、财务等多种管理系统的总称。</w:t>
      </w:r>
    </w:p>
    <w:p>
      <w:pPr>
        <w:ind w:firstLine="560" w:firstLineChars="200"/>
      </w:pPr>
      <w:r>
        <w:rPr>
          <w:rFonts w:hint="eastAsia"/>
        </w:rPr>
        <w:t>ShopEx_ECStore系统：上海商派公司研发的基于“电子商务解决方案驱动引擎”ECOS开发的企业级开源网上商店系统</w:t>
      </w:r>
    </w:p>
    <w:p>
      <w:pPr>
        <w:ind w:firstLine="560" w:firstLineChars="200"/>
        <w:rPr>
          <w:ins w:id="0" w:author="luohuihai" w:date="2015-04-07T09:25:04Z"/>
          <w:rFonts w:hint="eastAsia"/>
        </w:rPr>
      </w:pPr>
      <w:r>
        <w:rPr>
          <w:rFonts w:hint="eastAsia"/>
        </w:rPr>
        <w:t>ShopEx_ERP系统：上海商派公司研发的基于“电子商务解决方案驱动引擎”ECOS开发的订单事物处理系统，以下简称“订单处理系统”系统。</w:t>
      </w:r>
    </w:p>
    <w:p>
      <w:pPr>
        <w:ind w:firstLine="560" w:firstLineChars="200"/>
        <w:rPr>
          <w:rFonts w:hint="eastAsia"/>
        </w:rPr>
      </w:pPr>
      <w:ins w:id="1" w:author="luohuihai" w:date="2015-04-07T09:25:04Z">
        <w:r>
          <w:rPr>
            <w:rFonts w:hint="eastAsia"/>
          </w:rPr>
          <w:t>ShopEx_</w:t>
        </w:r>
      </w:ins>
      <w:ins w:id="2" w:author="luohuihai" w:date="2015-04-07T09:25:09Z">
        <w:r>
          <w:rPr>
            <w:rFonts w:hint="default"/>
            <w:lang w:val="en-US"/>
          </w:rPr>
          <w:t>CR</w:t>
        </w:r>
      </w:ins>
      <w:ins w:id="3" w:author="luohuihai" w:date="2015-04-07T09:25:10Z">
        <w:r>
          <w:rPr>
            <w:rFonts w:hint="default"/>
            <w:lang w:val="en-US"/>
          </w:rPr>
          <w:t>M</w:t>
        </w:r>
      </w:ins>
      <w:ins w:id="4" w:author="luohuihai" w:date="2015-04-07T09:25:04Z">
        <w:r>
          <w:rPr>
            <w:rFonts w:hint="eastAsia"/>
          </w:rPr>
          <w:t>系统</w:t>
        </w:r>
      </w:ins>
      <w:ins w:id="5" w:author="luohuihai" w:date="2015-04-07T09:25:18Z">
        <w:r>
          <w:rPr>
            <w:rFonts w:hint="eastAsia"/>
            <w:lang w:eastAsia="zh-CN"/>
          </w:rPr>
          <w:t>：</w:t>
        </w:r>
      </w:ins>
    </w:p>
    <w:p>
      <w:pPr>
        <w:pStyle w:val="3"/>
      </w:pPr>
      <w:bookmarkStart w:id="39" w:name="_Toc415315159"/>
      <w:bookmarkStart w:id="40" w:name="_Toc415383633"/>
      <w:bookmarkStart w:id="41" w:name="_Toc415384042"/>
      <w:bookmarkStart w:id="42" w:name="_Toc416097605"/>
      <w:r>
        <w:rPr>
          <w:rFonts w:hint="eastAsia"/>
        </w:rPr>
        <w:t>委托单位</w:t>
      </w:r>
      <w:bookmarkEnd w:id="39"/>
      <w:bookmarkEnd w:id="40"/>
      <w:bookmarkEnd w:id="41"/>
      <w:bookmarkEnd w:id="42"/>
    </w:p>
    <w:p>
      <w:pPr>
        <w:ind w:firstLine="560" w:firstLineChars="200"/>
      </w:pPr>
      <w:r>
        <w:rPr>
          <w:rFonts w:hint="eastAsia"/>
        </w:rPr>
        <w:t>本项目由上海商派公司提供标准正版产品源码。</w:t>
      </w:r>
    </w:p>
    <w:p>
      <w:pPr>
        <w:ind w:firstLine="555"/>
      </w:pPr>
      <w:r>
        <w:rPr>
          <w:rFonts w:hint="eastAsia"/>
        </w:rPr>
        <w:t>本项目由北京易用联友科技有限公司负责开发、交付。</w:t>
      </w:r>
    </w:p>
    <w:p>
      <w:pPr>
        <w:pStyle w:val="3"/>
      </w:pPr>
      <w:bookmarkStart w:id="43" w:name="_Toc415315160"/>
      <w:bookmarkStart w:id="44" w:name="_Toc415383634"/>
      <w:bookmarkStart w:id="45" w:name="_Toc415384043"/>
      <w:bookmarkStart w:id="46" w:name="_Toc416097606"/>
      <w:r>
        <w:rPr>
          <w:rFonts w:hint="eastAsia"/>
        </w:rPr>
        <w:t>关键计算机资源</w:t>
      </w:r>
      <w:bookmarkEnd w:id="43"/>
      <w:bookmarkEnd w:id="44"/>
      <w:bookmarkEnd w:id="45"/>
      <w:bookmarkEnd w:id="46"/>
    </w:p>
    <w:p>
      <w:pPr>
        <w:ind w:left="420"/>
      </w:pPr>
      <w:r>
        <w:rPr>
          <w:rFonts w:hint="eastAsia"/>
        </w:rPr>
        <w:t>详见附件《硬件及网络环境配置要求》文档。</w:t>
      </w:r>
    </w:p>
    <w:p>
      <w:pPr>
        <w:pStyle w:val="2"/>
      </w:pPr>
      <w:bookmarkStart w:id="47" w:name="_Toc415315161"/>
      <w:bookmarkStart w:id="48" w:name="_Toc415383635"/>
      <w:bookmarkStart w:id="49" w:name="_Toc415384044"/>
      <w:bookmarkStart w:id="50" w:name="_Toc416097607"/>
      <w:r>
        <w:rPr>
          <w:rFonts w:hint="eastAsia"/>
        </w:rPr>
        <w:t>需求描述</w:t>
      </w:r>
      <w:bookmarkEnd w:id="47"/>
      <w:bookmarkEnd w:id="48"/>
      <w:bookmarkEnd w:id="49"/>
      <w:bookmarkEnd w:id="50"/>
    </w:p>
    <w:p>
      <w:pPr>
        <w:pStyle w:val="3"/>
        <w:numPr>
          <w:ilvl w:val="0"/>
          <w:numId w:val="6"/>
        </w:numPr>
      </w:pPr>
      <w:bookmarkStart w:id="51" w:name="_Toc415315162"/>
      <w:bookmarkStart w:id="52" w:name="_Toc415383636"/>
      <w:bookmarkStart w:id="53" w:name="_Toc415384045"/>
      <w:bookmarkStart w:id="54" w:name="_Toc416097608"/>
      <w:r>
        <w:rPr>
          <w:rFonts w:hint="eastAsia"/>
        </w:rPr>
        <w:t>标准产品部署实施</w:t>
      </w:r>
      <w:bookmarkEnd w:id="51"/>
      <w:bookmarkEnd w:id="52"/>
      <w:bookmarkEnd w:id="53"/>
      <w:bookmarkEnd w:id="54"/>
    </w:p>
    <w:p>
      <w:pPr>
        <w:pStyle w:val="4"/>
      </w:pPr>
      <w:bookmarkStart w:id="55" w:name="_Toc415383637"/>
      <w:bookmarkStart w:id="56" w:name="_Toc415384046"/>
      <w:bookmarkStart w:id="57" w:name="_Toc416097609"/>
      <w:r>
        <w:rPr>
          <w:rFonts w:hint="eastAsia"/>
        </w:rPr>
        <w:t>生产系统环境准备</w:t>
      </w:r>
      <w:bookmarkEnd w:id="55"/>
      <w:bookmarkEnd w:id="56"/>
      <w:bookmarkEnd w:id="57"/>
    </w:p>
    <w:p>
      <w:pPr>
        <w:ind w:firstLine="560" w:firstLineChars="200"/>
      </w:pPr>
      <w:r>
        <w:rPr>
          <w:rFonts w:hint="eastAsia"/>
        </w:rPr>
        <w:t>由北京环球购物公司提供本项目涉及系统上线所需的生产环境硬件、网络等设施。包含物理服务器硬件，虚拟服务器，网络带宽，操作系统，数据库，安全设备等相关资源，资源配置要求以北京易用联友公司提供的，经过双方确认的《硬件及网络环境配置要求》文档中所列内容为准。</w:t>
      </w:r>
    </w:p>
    <w:p>
      <w:pPr>
        <w:pStyle w:val="4"/>
      </w:pPr>
      <w:bookmarkStart w:id="58" w:name="_Toc415383638"/>
      <w:bookmarkStart w:id="59" w:name="_Toc415384047"/>
      <w:bookmarkStart w:id="60" w:name="_Toc416097610"/>
      <w:r>
        <w:rPr>
          <w:rFonts w:hint="eastAsia"/>
        </w:rPr>
        <w:t>标准产品安装</w:t>
      </w:r>
      <w:bookmarkEnd w:id="58"/>
      <w:bookmarkEnd w:id="59"/>
      <w:bookmarkEnd w:id="60"/>
    </w:p>
    <w:p>
      <w:pPr>
        <w:ind w:firstLine="560" w:firstLineChars="200"/>
      </w:pPr>
      <w:r>
        <w:rPr>
          <w:rFonts w:hint="eastAsia"/>
        </w:rPr>
        <w:t>由北京易用联友公司负责商派ECSCtore产品，商派ERP产品，商派CRM系统，三套件的安装部署，并保证系统的稳定运行。系统安装运行所需的域名、公网IP、端口所有权为环球购物。</w:t>
      </w:r>
    </w:p>
    <w:p>
      <w:pPr>
        <w:pStyle w:val="3"/>
      </w:pPr>
      <w:bookmarkStart w:id="61" w:name="_Toc415315163"/>
      <w:bookmarkStart w:id="62" w:name="_Toc415383639"/>
      <w:bookmarkStart w:id="63" w:name="_Toc415384048"/>
      <w:bookmarkStart w:id="64" w:name="_Toc416097611"/>
      <w:r>
        <w:rPr>
          <w:rFonts w:hint="eastAsia"/>
        </w:rPr>
        <w:t>定制功能描述</w:t>
      </w:r>
      <w:bookmarkEnd w:id="61"/>
      <w:bookmarkEnd w:id="62"/>
      <w:bookmarkEnd w:id="63"/>
      <w:bookmarkEnd w:id="64"/>
    </w:p>
    <w:p>
      <w:pPr>
        <w:pStyle w:val="4"/>
        <w:numPr>
          <w:ilvl w:val="0"/>
          <w:numId w:val="7"/>
        </w:numPr>
      </w:pPr>
      <w:bookmarkStart w:id="65" w:name="_Toc415383640"/>
      <w:bookmarkStart w:id="66" w:name="_Toc415384049"/>
      <w:bookmarkStart w:id="67" w:name="_Toc416097612"/>
      <w:r>
        <w:rPr>
          <w:rFonts w:hint="eastAsia"/>
        </w:rPr>
        <w:t>商城模版</w:t>
      </w:r>
      <w:bookmarkEnd w:id="65"/>
      <w:bookmarkEnd w:id="66"/>
      <w:bookmarkEnd w:id="67"/>
    </w:p>
    <w:p>
      <w:pPr>
        <w:ind w:firstLine="560" w:firstLineChars="200"/>
      </w:pPr>
      <w:r>
        <w:rPr>
          <w:rFonts w:hint="eastAsia"/>
        </w:rPr>
        <w:t>商城模版包含商城首页、专题页、商品列表页、搜索结果页、TV频道页、商品详情页、文章列表、文章内容、帮助页面、购物车页面等网站内容展示页面。模版布局、色系、界面UI效果由北京环球购物公司按照商城系统指定版本号，获取第三方模版，并确定和确认整体风格。</w:t>
      </w:r>
    </w:p>
    <w:p>
      <w:pPr>
        <w:ind w:firstLine="560" w:firstLineChars="200"/>
      </w:pPr>
      <w:r>
        <w:rPr>
          <w:rFonts w:hint="eastAsia"/>
        </w:rPr>
        <w:t>易用联友公司负责在确定模版套系的基础上，按照环球购物功能需求进行优化、改造并交付生产系统上线使用。改造内容以本方案所列需求内容涉及的功能点为准。</w:t>
      </w:r>
    </w:p>
    <w:p>
      <w:pPr>
        <w:pStyle w:val="4"/>
      </w:pPr>
      <w:bookmarkStart w:id="68" w:name="_Toc415083715"/>
      <w:bookmarkStart w:id="69" w:name="_Toc415315164"/>
      <w:bookmarkStart w:id="70" w:name="_Toc415383641"/>
      <w:bookmarkStart w:id="71" w:name="_Toc415384050"/>
      <w:bookmarkStart w:id="72" w:name="_Toc416097613"/>
      <w:r>
        <w:rPr>
          <w:rFonts w:hint="eastAsia"/>
        </w:rPr>
        <w:t>商品详情页</w:t>
      </w:r>
      <w:bookmarkEnd w:id="68"/>
      <w:bookmarkEnd w:id="69"/>
      <w:bookmarkEnd w:id="70"/>
      <w:bookmarkEnd w:id="71"/>
      <w:bookmarkEnd w:id="72"/>
    </w:p>
    <w:p>
      <w:pPr>
        <w:ind w:firstLine="560" w:firstLineChars="200"/>
      </w:pPr>
      <w:r>
        <w:rPr>
          <w:rFonts w:hint="eastAsia"/>
        </w:rPr>
        <w:t>商品详情页面增加配送范围省、市（内蒙古）选择菜单，购物者可以通过下拉菜单选择配送范围。</w:t>
      </w:r>
    </w:p>
    <w:p>
      <w:pPr>
        <w:ind w:firstLine="560" w:firstLineChars="200"/>
      </w:pPr>
      <w:r>
        <w:rPr>
          <w:rFonts w:hint="eastAsia"/>
        </w:rPr>
        <w:t>购物者选择配送范围以后，如该商品为LD商品，则配送范围选择时调用LD系统数据接口查询所选范围是否有可用库存，LD接口返回查询结果，并返回前台界面，以文字内容方式提示用户该商品是否可以配送。考虑缓存机制，减少对LD接口压力。</w:t>
      </w:r>
    </w:p>
    <w:p>
      <w:pPr>
        <w:ind w:firstLine="560" w:firstLineChars="200"/>
      </w:pPr>
      <w:r>
        <w:rPr>
          <w:rFonts w:hint="eastAsia"/>
        </w:rPr>
        <w:t>商品详情页预留赠品显示区域，调用LD系统赠品接口，获取该商品对应的赠品列表及活动时间进行显示，仅显示赠品名称、赠品SKU、赠品截止时间</w:t>
      </w:r>
      <w:ins w:id="6" w:author="luohuihai" w:date="2015-04-07T09:30:22Z">
        <w:r>
          <w:rPr>
            <w:rFonts w:hint="eastAsia"/>
            <w:lang w:eastAsia="zh-CN"/>
          </w:rPr>
          <w:t>（</w:t>
        </w:r>
      </w:ins>
      <w:ins w:id="7" w:author="luohuihai" w:date="2015-04-07T09:30:24Z">
        <w:r>
          <w:rPr>
            <w:rFonts w:hint="eastAsia"/>
            <w:lang w:val="en-US" w:eastAsia="zh-CN"/>
          </w:rPr>
          <w:t>如何</w:t>
        </w:r>
      </w:ins>
      <w:ins w:id="8" w:author="luohuihai" w:date="2015-04-07T09:30:26Z">
        <w:r>
          <w:rPr>
            <w:rFonts w:hint="eastAsia"/>
            <w:lang w:val="en-US" w:eastAsia="zh-CN"/>
          </w:rPr>
          <w:t>体现</w:t>
        </w:r>
      </w:ins>
      <w:ins w:id="9" w:author="luohuihai" w:date="2015-04-07T09:30:30Z">
        <w:r>
          <w:rPr>
            <w:rFonts w:hint="eastAsia"/>
            <w:lang w:val="en-US" w:eastAsia="zh-CN"/>
          </w:rPr>
          <w:t>调用</w:t>
        </w:r>
      </w:ins>
      <w:ins w:id="10" w:author="luohuihai" w:date="2015-04-07T09:30:34Z">
        <w:r>
          <w:rPr>
            <w:rFonts w:hint="eastAsia"/>
            <w:lang w:val="en-US" w:eastAsia="zh-CN"/>
          </w:rPr>
          <w:t>时间</w:t>
        </w:r>
      </w:ins>
      <w:ins w:id="11" w:author="luohuihai" w:date="2015-04-07T09:30:38Z">
        <w:r>
          <w:rPr>
            <w:rFonts w:hint="eastAsia"/>
            <w:lang w:val="en-US" w:eastAsia="zh-CN"/>
          </w:rPr>
          <w:t>间隔）</w:t>
        </w:r>
      </w:ins>
      <w:r>
        <w:rPr>
          <w:rFonts w:hint="eastAsia"/>
        </w:rPr>
        <w:t>。</w:t>
      </w:r>
    </w:p>
    <w:p>
      <w:pPr>
        <w:pStyle w:val="4"/>
      </w:pPr>
      <w:bookmarkStart w:id="73" w:name="_Toc415383642"/>
      <w:bookmarkStart w:id="74" w:name="_Toc415384051"/>
      <w:bookmarkStart w:id="75" w:name="_Toc416097614"/>
      <w:r>
        <w:rPr>
          <w:rFonts w:hint="eastAsia"/>
        </w:rPr>
        <w:t>购物车</w:t>
      </w:r>
      <w:bookmarkEnd w:id="73"/>
      <w:bookmarkEnd w:id="74"/>
      <w:bookmarkEnd w:id="75"/>
    </w:p>
    <w:p>
      <w:pPr>
        <w:ind w:firstLine="560" w:firstLineChars="200"/>
      </w:pPr>
      <w:r>
        <w:rPr>
          <w:rFonts w:hint="eastAsia"/>
        </w:rPr>
        <w:t>商城用户在购物车中进行订单保存时，需验证购物车中每个LD商品的现存量，需调用LD库存查询接口，验证是否可以销售，</w:t>
      </w:r>
      <w:del w:id="12" w:author="luohuihai" w:date="2015-04-07T09:32:31Z">
        <w:r>
          <w:rPr>
            <w:rFonts w:hint="eastAsia"/>
            <w:lang w:val="en-US"/>
          </w:rPr>
          <w:delText>如过</w:delText>
        </w:r>
      </w:del>
      <w:ins w:id="13" w:author="luohuihai" w:date="2015-04-07T09:32:33Z">
        <w:r>
          <w:rPr>
            <w:rFonts w:hint="eastAsia"/>
            <w:lang w:val="en-US" w:eastAsia="zh-CN"/>
          </w:rPr>
          <w:t>如果</w:t>
        </w:r>
      </w:ins>
      <w:r>
        <w:rPr>
          <w:rFonts w:hint="eastAsia"/>
        </w:rPr>
        <w:t>现存量不够，或商品在LD下架，则需要在购物车列表中库存不够的商品所在行进行文字提示。如“XX商品库存不足”，“XX商品已下架”。</w:t>
      </w:r>
    </w:p>
    <w:p>
      <w:pPr>
        <w:ind w:firstLine="560" w:firstLineChars="200"/>
      </w:pPr>
      <w:r>
        <w:rPr>
          <w:rFonts w:hint="eastAsia"/>
        </w:rPr>
        <w:t>如果选择商品为商城自有商品，则按照商城后台设置仓库的配送范围进行验证，判断该地区由哪个仓库进行发货。</w:t>
      </w:r>
    </w:p>
    <w:p>
      <w:pPr>
        <w:pStyle w:val="4"/>
      </w:pPr>
      <w:bookmarkStart w:id="76" w:name="_Toc415083716"/>
      <w:bookmarkStart w:id="77" w:name="_Toc415315165"/>
      <w:bookmarkStart w:id="78" w:name="_Toc415383644"/>
      <w:bookmarkStart w:id="79" w:name="_Toc415384053"/>
      <w:bookmarkStart w:id="80" w:name="_Toc416097615"/>
      <w:r>
        <w:rPr>
          <w:rFonts w:hint="eastAsia"/>
        </w:rPr>
        <w:t>商城订单拆分</w:t>
      </w:r>
      <w:bookmarkEnd w:id="76"/>
      <w:bookmarkEnd w:id="77"/>
      <w:bookmarkEnd w:id="78"/>
      <w:bookmarkEnd w:id="79"/>
      <w:bookmarkEnd w:id="80"/>
    </w:p>
    <w:p>
      <w:pPr>
        <w:ind w:firstLine="560" w:firstLineChars="200"/>
      </w:pPr>
      <w:r>
        <w:rPr>
          <w:rFonts w:hint="eastAsia"/>
        </w:rPr>
        <w:t>商城商品包含TV商品和商城商品两种类型。商城商品下订单以后进入WMS系统进行发货处理；TV商品需进入LD系统进行发货处理，不进入富勒WMS。因此当订单的商品列表中同时包含商城商品和TV商品时需要进行订单拆分；</w:t>
      </w:r>
    </w:p>
    <w:p>
      <w:pPr>
        <w:ind w:firstLine="560" w:firstLineChars="200"/>
      </w:pPr>
      <w:r>
        <w:rPr>
          <w:rFonts w:hint="eastAsia"/>
        </w:rPr>
        <w:t>商派ERP系统（订单处理系统）负责所有订单的处理业务，ECStore商城系统产生的订单会实时同步到订单处理系统中，订单处理系统中对订单进行分派、审核、生成发货单的操作。</w:t>
      </w:r>
    </w:p>
    <w:p>
      <w:pPr>
        <w:ind w:firstLine="560" w:firstLineChars="200"/>
      </w:pPr>
      <w:r>
        <w:rPr>
          <w:rFonts w:hint="eastAsia"/>
        </w:rPr>
        <w:t>订单拆分规则：</w:t>
      </w:r>
    </w:p>
    <w:p>
      <w:pPr>
        <w:pStyle w:val="25"/>
        <w:numPr>
          <w:ilvl w:val="0"/>
          <w:numId w:val="8"/>
        </w:numPr>
        <w:ind w:firstLineChars="0"/>
      </w:pPr>
      <w:r>
        <w:rPr>
          <w:rFonts w:hint="eastAsia"/>
        </w:rPr>
        <w:t>订单处理系统设置单独的仓库“LD商品仓”。</w:t>
      </w:r>
    </w:p>
    <w:p>
      <w:pPr>
        <w:pStyle w:val="25"/>
        <w:numPr>
          <w:ilvl w:val="0"/>
          <w:numId w:val="8"/>
        </w:numPr>
        <w:ind w:firstLineChars="0"/>
      </w:pPr>
      <w:r>
        <w:rPr>
          <w:rFonts w:hint="eastAsia"/>
        </w:rPr>
        <w:t>订单下达以后从ECStore中同步到订单处理系统中。</w:t>
      </w:r>
    </w:p>
    <w:p>
      <w:pPr>
        <w:pStyle w:val="25"/>
        <w:numPr>
          <w:ilvl w:val="0"/>
          <w:numId w:val="8"/>
        </w:numPr>
        <w:ind w:firstLineChars="0"/>
      </w:pPr>
      <w:r>
        <w:rPr>
          <w:rFonts w:hint="eastAsia"/>
        </w:rPr>
        <w:t>订单处理中心通过自动分派规则，分派给客服。</w:t>
      </w:r>
    </w:p>
    <w:p>
      <w:pPr>
        <w:pStyle w:val="25"/>
        <w:numPr>
          <w:ilvl w:val="0"/>
          <w:numId w:val="8"/>
        </w:numPr>
        <w:ind w:firstLineChars="0"/>
      </w:pPr>
      <w:r>
        <w:rPr>
          <w:rFonts w:hint="eastAsia"/>
        </w:rPr>
        <w:t>分派后的订单通过自动审核规则进行自动审核。</w:t>
      </w:r>
    </w:p>
    <w:p>
      <w:pPr>
        <w:pStyle w:val="25"/>
        <w:numPr>
          <w:ilvl w:val="0"/>
          <w:numId w:val="8"/>
        </w:numPr>
        <w:ind w:firstLineChars="0"/>
      </w:pPr>
      <w:r>
        <w:rPr>
          <w:rFonts w:hint="eastAsia"/>
        </w:rPr>
        <w:t>审核后的订单按照商品SKU自动生成发货单。</w:t>
      </w:r>
    </w:p>
    <w:p>
      <w:pPr>
        <w:pStyle w:val="25"/>
        <w:numPr>
          <w:ilvl w:val="0"/>
          <w:numId w:val="8"/>
        </w:numPr>
        <w:ind w:firstLineChars="0"/>
      </w:pPr>
      <w:r>
        <w:rPr>
          <w:rFonts w:hint="eastAsia"/>
        </w:rPr>
        <w:t>通过接口开发，按照LD商品仓条件查询特定发货单。</w:t>
      </w:r>
    </w:p>
    <w:p>
      <w:pPr>
        <w:pStyle w:val="25"/>
        <w:numPr>
          <w:ilvl w:val="0"/>
          <w:numId w:val="8"/>
        </w:numPr>
        <w:ind w:firstLineChars="0"/>
      </w:pPr>
      <w:r>
        <w:rPr>
          <w:rFonts w:hint="eastAsia"/>
        </w:rPr>
        <w:t>接口通过实时同步LD将发货单同步给LD系统进行处理。</w:t>
      </w:r>
    </w:p>
    <w:p>
      <w:pPr>
        <w:pStyle w:val="25"/>
        <w:numPr>
          <w:ilvl w:val="0"/>
          <w:numId w:val="8"/>
        </w:numPr>
        <w:ind w:firstLineChars="0"/>
      </w:pPr>
      <w:r>
        <w:rPr>
          <w:rFonts w:hint="eastAsia"/>
        </w:rPr>
        <w:t>EC商城通过定时任务抓取一个月内未完成的LD订单状态。</w:t>
      </w:r>
    </w:p>
    <w:p>
      <w:pPr>
        <w:pStyle w:val="4"/>
      </w:pPr>
      <w:bookmarkStart w:id="81" w:name="_Toc415315167"/>
      <w:bookmarkStart w:id="82" w:name="_Toc415383646"/>
      <w:bookmarkStart w:id="83" w:name="_Toc415384055"/>
      <w:bookmarkStart w:id="84" w:name="_Toc416097616"/>
      <w:r>
        <w:rPr>
          <w:rFonts w:hint="eastAsia"/>
        </w:rPr>
        <w:t>会员日价格</w:t>
      </w:r>
      <w:bookmarkEnd w:id="81"/>
      <w:bookmarkEnd w:id="82"/>
      <w:bookmarkEnd w:id="83"/>
      <w:bookmarkEnd w:id="84"/>
    </w:p>
    <w:p>
      <w:pPr>
        <w:ind w:firstLine="560" w:firstLineChars="200"/>
      </w:pPr>
      <w:r>
        <w:rPr>
          <w:rFonts w:hint="eastAsia"/>
        </w:rPr>
        <w:t>会员日是指每个月特定的日</w:t>
      </w:r>
      <w:ins w:id="14" w:author="XUEWEI" w:date="2016-03-31T17:20:00Z">
        <w:del w:id="15" w:author="luohuihai" w:date="2015-04-07T09:38:39Z">
          <w:r>
            <w:rPr>
              <w:rFonts w:hint="eastAsia"/>
            </w:rPr>
            <w:delText xml:space="preserve"> </w:delText>
          </w:r>
        </w:del>
      </w:ins>
      <w:r>
        <w:rPr>
          <w:rFonts w:hint="eastAsia"/>
        </w:rPr>
        <w:t>期，针对不同等级的会员和部分商品，以会员价的方式进行价格优惠促销活动。</w:t>
      </w:r>
    </w:p>
    <w:p>
      <w:pPr>
        <w:ind w:firstLine="560" w:firstLineChars="200"/>
      </w:pPr>
      <w:r>
        <w:rPr>
          <w:rFonts w:hint="eastAsia"/>
        </w:rPr>
        <w:t>会员价格需要在会员日前一天凌晨，通过LD数据接口，通过定时任务的方式将会员等级，每个会员等级对应的会员价格获取并保存到ECStore会员价字段中。</w:t>
      </w:r>
    </w:p>
    <w:p>
      <w:pPr>
        <w:ind w:firstLine="560" w:firstLineChars="200"/>
      </w:pPr>
      <w:r>
        <w:rPr>
          <w:rFonts w:hint="eastAsia"/>
        </w:rPr>
        <w:t>会员日结束后需要将会员日价格清空，恢复正常销售价格。</w:t>
      </w:r>
    </w:p>
    <w:p>
      <w:pPr>
        <w:ind w:firstLine="560" w:firstLineChars="200"/>
      </w:pPr>
      <w:r>
        <w:rPr>
          <w:rFonts w:hint="eastAsia"/>
        </w:rPr>
        <w:t>会员日价格应以LD活动方式实现价格折扣，订单提交时需按LD活动规则匹配相应的活动编号，活动编号添加到配置文件，每个会员等级对应的活动编号不同。</w:t>
      </w:r>
    </w:p>
    <w:p>
      <w:pPr>
        <w:pStyle w:val="4"/>
      </w:pPr>
      <w:bookmarkStart w:id="85" w:name="_Toc415083718"/>
      <w:bookmarkStart w:id="86" w:name="_Toc415315168"/>
      <w:bookmarkStart w:id="87" w:name="_Toc415383647"/>
      <w:bookmarkStart w:id="88" w:name="_Toc415384056"/>
      <w:bookmarkStart w:id="89" w:name="_Toc416097617"/>
      <w:r>
        <w:rPr>
          <w:rFonts w:hint="eastAsia"/>
        </w:rPr>
        <w:t>会员财产</w:t>
      </w:r>
      <w:bookmarkEnd w:id="85"/>
      <w:bookmarkEnd w:id="86"/>
      <w:bookmarkEnd w:id="87"/>
      <w:bookmarkEnd w:id="88"/>
      <w:bookmarkEnd w:id="89"/>
    </w:p>
    <w:p>
      <w:pPr>
        <w:ind w:firstLine="570"/>
      </w:pPr>
      <w:bookmarkStart w:id="90" w:name="_Toc415315169"/>
      <w:bookmarkStart w:id="91" w:name="_Toc415383648"/>
      <w:bookmarkStart w:id="92" w:name="_Toc415384057"/>
      <w:r>
        <w:rPr>
          <w:rFonts w:hint="eastAsia"/>
        </w:rPr>
        <w:t>会员财产包含：“礼金”，“礼金券”</w:t>
      </w:r>
      <w:ins w:id="16" w:author="luohuihai" w:date="2015-04-07T09:39:18Z">
        <w:r>
          <w:rPr>
            <w:rFonts w:hint="eastAsia"/>
            <w:lang w:eastAsia="zh-CN"/>
          </w:rPr>
          <w:t>，</w:t>
        </w:r>
      </w:ins>
      <w:ins w:id="17" w:author="luohuihai" w:date="2015-04-07T09:39:19Z">
        <w:r>
          <w:rPr>
            <w:rFonts w:hint="eastAsia"/>
            <w:lang w:eastAsia="zh-CN"/>
          </w:rPr>
          <w:t>“</w:t>
        </w:r>
      </w:ins>
      <w:ins w:id="18" w:author="luohuihai" w:date="2015-04-07T09:39:24Z">
        <w:r>
          <w:rPr>
            <w:rFonts w:hint="eastAsia"/>
            <w:lang w:val="en-US" w:eastAsia="zh-CN"/>
          </w:rPr>
          <w:t>预存款</w:t>
        </w:r>
      </w:ins>
      <w:ins w:id="19" w:author="luohuihai" w:date="2015-04-07T09:39:20Z">
        <w:r>
          <w:rPr>
            <w:rFonts w:hint="eastAsia"/>
            <w:lang w:eastAsia="zh-CN"/>
          </w:rPr>
          <w:t>”</w:t>
        </w:r>
      </w:ins>
      <w:r>
        <w:rPr>
          <w:rFonts w:hint="eastAsia"/>
        </w:rPr>
        <w:t>，“暂存款”，“储值金”。</w:t>
      </w:r>
    </w:p>
    <w:p>
      <w:pPr>
        <w:ind w:firstLine="570"/>
      </w:pPr>
      <w:r>
        <w:rPr>
          <w:rFonts w:hint="eastAsia"/>
        </w:rPr>
        <w:t>礼金和礼金券在商城中分别对应B类优惠券和A类优惠券，两个系统中分别录入，商城中增加一个中间对照表，环球维护人员在LD系统维护“礼金”和“礼金券”信息，在商城系统中维护“A券”和“B券”数据，通过人工维护中间对照表的方式实现礼金关联B券，礼金券关联A券，订单中如使用了商城优惠券，则订单传递给LD系统之前，需要将使用的商城优惠券通过中间对照表，转换为LD的礼金或者礼金券，然后再传递给LD系统</w:t>
      </w:r>
      <w:ins w:id="20" w:author="luohuihai" w:date="2015-04-07T09:50:03Z">
        <w:r>
          <w:rPr>
            <w:rFonts w:hint="eastAsia"/>
            <w:lang w:eastAsia="zh-CN"/>
          </w:rPr>
          <w:t>，</w:t>
        </w:r>
      </w:ins>
      <w:ins w:id="21" w:author="luohuihai" w:date="2015-04-07T09:50:06Z">
        <w:r>
          <w:rPr>
            <w:rFonts w:hint="eastAsia"/>
            <w:lang w:val="en-US" w:eastAsia="zh-CN"/>
          </w:rPr>
          <w:t>业务</w:t>
        </w:r>
      </w:ins>
      <w:ins w:id="22" w:author="luohuihai" w:date="2015-04-07T09:50:10Z">
        <w:r>
          <w:rPr>
            <w:rFonts w:hint="eastAsia"/>
            <w:lang w:val="en-US" w:eastAsia="zh-CN"/>
          </w:rPr>
          <w:t>待定</w:t>
        </w:r>
      </w:ins>
      <w:r>
        <w:rPr>
          <w:rFonts w:hint="eastAsia"/>
        </w:rPr>
        <w:t>。</w:t>
      </w:r>
    </w:p>
    <w:p>
      <w:pPr>
        <w:ind w:firstLine="570"/>
      </w:pPr>
      <w:r>
        <w:rPr>
          <w:rFonts w:hint="eastAsia"/>
        </w:rPr>
        <w:t>“暂存款”和“储值金”，分别设置两种支付方式，这两种支付方式仅用于支付TV商品（LD商品）时使用，“暂存款”和“储值金”数据从LD系统同步到商城后台；商城商品不允许使用，商城商品可以使用ECStore原有的预存款功能。</w:t>
      </w:r>
    </w:p>
    <w:p>
      <w:pPr>
        <w:pStyle w:val="4"/>
      </w:pPr>
      <w:bookmarkStart w:id="93" w:name="_Toc416097618"/>
      <w:r>
        <w:rPr>
          <w:rFonts w:hint="eastAsia"/>
        </w:rPr>
        <w:t>限时抢购</w:t>
      </w:r>
      <w:ins w:id="23" w:author="luohuihai" w:date="2015-04-07T09:51:27Z">
        <w:r>
          <w:rPr>
            <w:rFonts w:hint="eastAsia"/>
            <w:lang w:eastAsia="zh-CN"/>
          </w:rPr>
          <w:t>（</w:t>
        </w:r>
      </w:ins>
      <w:ins w:id="24" w:author="luohuihai" w:date="2015-04-07T09:52:27Z">
        <w:r>
          <w:rPr>
            <w:rFonts w:hint="eastAsia"/>
            <w:lang w:val="en-US" w:eastAsia="zh-CN"/>
          </w:rPr>
          <w:t>类似</w:t>
        </w:r>
      </w:ins>
      <w:ins w:id="25" w:author="luohuihai" w:date="2015-04-07T09:51:30Z">
        <w:r>
          <w:rPr>
            <w:rFonts w:hint="eastAsia"/>
            <w:lang w:val="en-US" w:eastAsia="zh-CN"/>
          </w:rPr>
          <w:t>唯品会）</w:t>
        </w:r>
      </w:ins>
      <w:r>
        <w:rPr>
          <w:rFonts w:hint="eastAsia"/>
        </w:rPr>
        <w:t>、秒杀，团购。</w:t>
      </w:r>
      <w:bookmarkEnd w:id="90"/>
      <w:bookmarkEnd w:id="91"/>
      <w:bookmarkEnd w:id="92"/>
      <w:bookmarkEnd w:id="93"/>
    </w:p>
    <w:p>
      <w:pPr>
        <w:ind w:firstLine="560" w:firstLineChars="200"/>
      </w:pPr>
      <w:r>
        <w:rPr>
          <w:rFonts w:hint="eastAsia"/>
        </w:rPr>
        <w:t>通过第三方插件方式实现，不需要单独开发。</w:t>
      </w:r>
    </w:p>
    <w:p>
      <w:pPr>
        <w:pStyle w:val="4"/>
      </w:pPr>
      <w:bookmarkStart w:id="94" w:name="_Toc415083719"/>
      <w:bookmarkStart w:id="95" w:name="_Toc415315170"/>
      <w:bookmarkStart w:id="96" w:name="_Toc415383649"/>
      <w:bookmarkStart w:id="97" w:name="_Toc415384058"/>
      <w:bookmarkStart w:id="98" w:name="_Toc416097619"/>
      <w:r>
        <w:rPr>
          <w:rFonts w:hint="eastAsia"/>
        </w:rPr>
        <w:t>商城会员手机验证</w:t>
      </w:r>
      <w:bookmarkEnd w:id="94"/>
      <w:bookmarkEnd w:id="95"/>
      <w:bookmarkEnd w:id="96"/>
      <w:bookmarkEnd w:id="97"/>
      <w:bookmarkEnd w:id="98"/>
    </w:p>
    <w:p>
      <w:pPr>
        <w:ind w:firstLine="560" w:firstLineChars="200"/>
      </w:pPr>
      <w:r>
        <w:rPr>
          <w:rFonts w:hint="eastAsia"/>
        </w:rPr>
        <w:t>用户使用手机在网站上注册帐号，需调用环球购物指定的短信接口发送注册验证码。</w:t>
      </w:r>
    </w:p>
    <w:p>
      <w:pPr>
        <w:ind w:firstLine="560" w:firstLineChars="200"/>
      </w:pPr>
      <w:r>
        <w:rPr>
          <w:rFonts w:hint="eastAsia"/>
        </w:rPr>
        <w:t>用户可通过手机号码找回密码，以短信验证码的方式进行安全验证，验证通过时找回原有密码。</w:t>
      </w:r>
    </w:p>
    <w:p>
      <w:pPr>
        <w:ind w:firstLine="560" w:firstLineChars="200"/>
      </w:pPr>
      <w:r>
        <w:rPr>
          <w:rFonts w:hint="eastAsia"/>
        </w:rPr>
        <w:t>短信通道由环球购物提供，将原有商城系统的短信通道改为环球自己的短信通道。注册时绑定手机号码和找回密码的功能使用环球的短信通道，开发过程中不涉及短信通道相关开发。</w:t>
      </w:r>
    </w:p>
    <w:p>
      <w:pPr>
        <w:pStyle w:val="4"/>
      </w:pPr>
      <w:bookmarkStart w:id="99" w:name="_Toc415315171"/>
      <w:bookmarkStart w:id="100" w:name="_Toc415383650"/>
      <w:bookmarkStart w:id="101" w:name="_Toc415384059"/>
      <w:bookmarkStart w:id="102" w:name="_Toc416097620"/>
      <w:r>
        <w:rPr>
          <w:rFonts w:hint="eastAsia"/>
        </w:rPr>
        <w:t>APP功能/WAP功能</w:t>
      </w:r>
      <w:bookmarkEnd w:id="99"/>
      <w:bookmarkEnd w:id="100"/>
      <w:bookmarkEnd w:id="101"/>
      <w:bookmarkEnd w:id="102"/>
    </w:p>
    <w:p>
      <w:pPr>
        <w:ind w:firstLine="560" w:firstLineChars="200"/>
      </w:pPr>
      <w:r>
        <w:rPr>
          <w:rFonts w:hint="eastAsia"/>
        </w:rPr>
        <w:t>本期项目实现的APP功能采用WAP页面打包成APP方式。因此，APP功能需基于WAP实现。</w:t>
      </w:r>
    </w:p>
    <w:p>
      <w:pPr>
        <w:ind w:firstLine="560" w:firstLineChars="200"/>
      </w:pPr>
      <w:r>
        <w:rPr>
          <w:rFonts w:hint="eastAsia"/>
        </w:rPr>
        <w:t>WAP节目单，通过LD接口调用节目单并在WAP页面显示。</w:t>
      </w:r>
    </w:p>
    <w:p>
      <w:pPr>
        <w:pStyle w:val="3"/>
      </w:pPr>
      <w:bookmarkStart w:id="103" w:name="_Toc415315172"/>
      <w:bookmarkStart w:id="104" w:name="_Toc415383651"/>
      <w:bookmarkStart w:id="105" w:name="_Toc415384060"/>
      <w:bookmarkStart w:id="106" w:name="_Toc416097621"/>
      <w:r>
        <w:rPr>
          <w:rFonts w:hint="eastAsia"/>
        </w:rPr>
        <w:t>数据集成描述</w:t>
      </w:r>
      <w:bookmarkEnd w:id="103"/>
      <w:bookmarkEnd w:id="104"/>
      <w:bookmarkEnd w:id="105"/>
      <w:bookmarkEnd w:id="106"/>
    </w:p>
    <w:p>
      <w:pPr>
        <w:ind w:firstLine="560" w:firstLineChars="200"/>
      </w:pPr>
      <w:r>
        <w:rPr>
          <w:rFonts w:hint="eastAsia"/>
        </w:rPr>
        <w:t>LD系统数据对接规范：</w:t>
      </w:r>
    </w:p>
    <w:p>
      <w:pPr>
        <w:ind w:firstLine="560" w:firstLineChars="200"/>
      </w:pPr>
      <w:r>
        <w:rPr>
          <w:rFonts w:hint="eastAsia"/>
        </w:rPr>
        <w:t>商派系统与LD交互的所有接口，需要保存交互日志。</w:t>
      </w:r>
    </w:p>
    <w:p>
      <w:pPr>
        <w:ind w:firstLine="560" w:firstLineChars="200"/>
      </w:pPr>
      <w:r>
        <w:rPr>
          <w:rFonts w:hint="eastAsia"/>
        </w:rPr>
        <w:t>所有传递给LD的数据可以直接调用现有LD接口。</w:t>
      </w:r>
    </w:p>
    <w:p>
      <w:pPr>
        <w:ind w:firstLine="560" w:firstLineChars="200"/>
      </w:pPr>
      <w:r>
        <w:rPr>
          <w:rFonts w:hint="eastAsia"/>
        </w:rPr>
        <w:t>所有LD接口不对外传递数据，商派系统需要通过定时任务调用LD系统接口获取所需数据。</w:t>
      </w:r>
    </w:p>
    <w:p>
      <w:pPr>
        <w:pStyle w:val="4"/>
        <w:numPr>
          <w:ilvl w:val="0"/>
          <w:numId w:val="9"/>
        </w:numPr>
      </w:pPr>
      <w:bookmarkStart w:id="107" w:name="_Toc415315173"/>
      <w:bookmarkStart w:id="108" w:name="_Toc415383652"/>
      <w:bookmarkStart w:id="109" w:name="_Toc415384061"/>
      <w:bookmarkStart w:id="110" w:name="_Toc416097622"/>
      <w:r>
        <w:rPr>
          <w:rFonts w:hint="eastAsia"/>
        </w:rPr>
        <w:t>用户</w:t>
      </w:r>
      <w:bookmarkEnd w:id="107"/>
      <w:bookmarkEnd w:id="108"/>
      <w:bookmarkEnd w:id="109"/>
      <w:r>
        <w:rPr>
          <w:rFonts w:hint="eastAsia"/>
        </w:rPr>
        <w:t>同步</w:t>
      </w:r>
      <w:bookmarkEnd w:id="110"/>
    </w:p>
    <w:p>
      <w:pPr>
        <w:ind w:firstLine="560" w:firstLineChars="200"/>
      </w:pPr>
      <w:r>
        <w:rPr>
          <w:rFonts w:hint="eastAsia"/>
        </w:rPr>
        <w:t>网站注册的用户需要与LD系统实现基本信息同步，用户信息通过LD系统接口进行传递，接口的必填数据字段有：客户ID、客户姓名、网站用户名、省、市、区、送货地址。</w:t>
      </w:r>
    </w:p>
    <w:p>
      <w:pPr>
        <w:pStyle w:val="4"/>
      </w:pPr>
      <w:bookmarkStart w:id="111" w:name="_Toc416097623"/>
      <w:r>
        <w:rPr>
          <w:rFonts w:hint="eastAsia"/>
        </w:rPr>
        <w:t>电视用户购物查询</w:t>
      </w:r>
      <w:bookmarkEnd w:id="111"/>
    </w:p>
    <w:p>
      <w:pPr>
        <w:ind w:firstLine="560" w:firstLineChars="200"/>
      </w:pPr>
      <w:r>
        <w:rPr>
          <w:rFonts w:hint="eastAsia"/>
        </w:rPr>
        <w:t>用户登录、用户进入购物车、用户提交订单操作时需验证用户身份信息，主要用于同步用户货币等，用户财产信息。</w:t>
      </w:r>
    </w:p>
    <w:p>
      <w:pPr>
        <w:ind w:firstLine="560" w:firstLineChars="200"/>
      </w:pPr>
      <w:r>
        <w:rPr>
          <w:rFonts w:hint="eastAsia"/>
        </w:rPr>
        <w:t>商城用户与LD用户需要通过定时任务、实时接口进行同步和校验，同步内容包括用户的财产（货币），和用户的等级。</w:t>
      </w:r>
    </w:p>
    <w:p>
      <w:pPr>
        <w:ind w:firstLine="560" w:firstLineChars="200"/>
      </w:pPr>
      <w:r>
        <w:rPr>
          <w:rFonts w:hint="eastAsia"/>
        </w:rPr>
        <w:t>用户信息同步方式：由商城通过定时任务方式主动调用LD数据接口获取数据，获取以后更新商城对应字段。数据以LD系统为准。</w:t>
      </w:r>
    </w:p>
    <w:p>
      <w:pPr>
        <w:pStyle w:val="4"/>
      </w:pPr>
      <w:bookmarkStart w:id="112" w:name="_Toc415315174"/>
      <w:bookmarkStart w:id="113" w:name="_Toc415383653"/>
      <w:bookmarkStart w:id="114" w:name="_Toc415384062"/>
      <w:bookmarkStart w:id="115" w:name="_Toc416097624"/>
      <w:r>
        <w:rPr>
          <w:rFonts w:hint="eastAsia"/>
        </w:rPr>
        <w:t>旧版商城用户同步</w:t>
      </w:r>
      <w:bookmarkEnd w:id="112"/>
      <w:bookmarkEnd w:id="113"/>
      <w:bookmarkEnd w:id="114"/>
      <w:bookmarkEnd w:id="115"/>
    </w:p>
    <w:p>
      <w:pPr>
        <w:ind w:firstLine="560" w:firstLineChars="200"/>
      </w:pPr>
      <w:r>
        <w:rPr>
          <w:rFonts w:hint="eastAsia"/>
        </w:rPr>
        <w:t>旧版商城的历史用户，通过数据库导表的方式一次性导入新版网站，数据导入之前先进行数据库字段的对照和一致性对比。</w:t>
      </w:r>
    </w:p>
    <w:p>
      <w:pPr>
        <w:ind w:firstLine="560" w:firstLineChars="200"/>
      </w:pPr>
      <w:r>
        <w:rPr>
          <w:rFonts w:hint="eastAsia"/>
        </w:rPr>
        <w:t>旧版商城增量用户保持与商派商城系统同步，可调用ECStore用户接口将用户信息同步到商派商城；商派商城系统的增量用户调用旧版商城系统的用户接口，将用户信息传递给旧版商城。</w:t>
      </w:r>
    </w:p>
    <w:p>
      <w:pPr>
        <w:pStyle w:val="4"/>
      </w:pPr>
      <w:bookmarkStart w:id="116" w:name="_Toc416097625"/>
      <w:r>
        <w:rPr>
          <w:rFonts w:hint="eastAsia"/>
        </w:rPr>
        <w:t>商品库存</w:t>
      </w:r>
      <w:bookmarkEnd w:id="116"/>
    </w:p>
    <w:p>
      <w:pPr>
        <w:ind w:firstLine="560" w:firstLineChars="200"/>
      </w:pPr>
      <w:r>
        <w:rPr>
          <w:rFonts w:hint="eastAsia"/>
        </w:rPr>
        <w:t>购买者在商品详情页通过省、市（内蒙古地区）联动菜单选中地区，选完地区以后调用LD数据接口，查询该所选地区是否有库存，同时更新该商品实际库存数量。</w:t>
      </w:r>
    </w:p>
    <w:p>
      <w:pPr>
        <w:ind w:firstLine="570"/>
      </w:pPr>
      <w:r>
        <w:rPr>
          <w:rFonts w:hint="eastAsia"/>
        </w:rPr>
        <w:t>购物车订单在确认提交时，需要验证用户填写的收货地址，通过调用LD数据接口验证购物车商品的库存。</w:t>
      </w:r>
    </w:p>
    <w:p>
      <w:pPr>
        <w:ind w:firstLine="570"/>
      </w:pPr>
      <w:r>
        <w:rPr>
          <w:rFonts w:hint="eastAsia"/>
        </w:rPr>
        <w:t>用户订单支付方式为在线支付时，当用户进行支付前，需调用LD数据接口进行验证，判断用户订单列表中的商品是否有货。</w:t>
      </w:r>
    </w:p>
    <w:p>
      <w:pPr>
        <w:ind w:firstLine="570"/>
      </w:pPr>
      <w:r>
        <w:rPr>
          <w:rFonts w:hint="eastAsia"/>
        </w:rPr>
        <w:t>LD商品的库存量通过定时任务的方式与商城进行同步，TV商品的库存量以LD系统为准。</w:t>
      </w:r>
    </w:p>
    <w:p>
      <w:pPr>
        <w:pStyle w:val="4"/>
      </w:pPr>
      <w:bookmarkStart w:id="117" w:name="_Toc416097626"/>
      <w:r>
        <w:rPr>
          <w:rFonts w:hint="eastAsia"/>
        </w:rPr>
        <w:t>赠品信息</w:t>
      </w:r>
      <w:bookmarkEnd w:id="117"/>
    </w:p>
    <w:p>
      <w:pPr>
        <w:ind w:firstLine="570"/>
      </w:pPr>
      <w:r>
        <w:rPr>
          <w:rFonts w:hint="eastAsia"/>
        </w:rPr>
        <w:t>当购买者订单到达订单处理系统并生成发货单，接口将发货单信息传递给LD系统时需验证该订单中商品中是否含有赠品。</w:t>
      </w:r>
    </w:p>
    <w:p>
      <w:pPr>
        <w:ind w:firstLine="570"/>
      </w:pPr>
      <w:r>
        <w:rPr>
          <w:rFonts w:hint="eastAsia"/>
        </w:rPr>
        <w:t>验证结果处理方式：</w:t>
      </w:r>
    </w:p>
    <w:p>
      <w:pPr>
        <w:ind w:firstLine="570"/>
      </w:pPr>
      <w:r>
        <w:rPr>
          <w:rFonts w:hint="eastAsia"/>
        </w:rPr>
        <w:t>a.获取赠品列表，连同发货单一起发送给LD系统。发货单传递给LD系统之前，需要先通过发货单主品信息调用LD赠品接口，获取商品对应的赠品列表，获取以后将商品列表和赠品列表一起发送给LD系统，LD系统获取发货单以后生成自己的订单。</w:t>
      </w:r>
    </w:p>
    <w:p>
      <w:pPr>
        <w:pStyle w:val="4"/>
      </w:pPr>
      <w:bookmarkStart w:id="118" w:name="_Toc416097627"/>
      <w:r>
        <w:rPr>
          <w:rFonts w:hint="eastAsia"/>
        </w:rPr>
        <w:t>订单同步</w:t>
      </w:r>
      <w:bookmarkEnd w:id="118"/>
    </w:p>
    <w:p>
      <w:pPr>
        <w:ind w:left="420" w:firstLine="560" w:firstLineChars="200"/>
      </w:pPr>
      <w:r>
        <w:rPr>
          <w:rFonts w:hint="eastAsia"/>
        </w:rPr>
        <w:t>商城订单同步到LD系统时需区分支付方式，在线支付订单和货到付款订单；货到付款的订单直接同步到LD系统；在线支付的订单需附加“支付流水号”、“支付方式编码”然后同步给LD系统。</w:t>
      </w:r>
    </w:p>
    <w:p>
      <w:pPr>
        <w:ind w:left="420" w:firstLine="560" w:firstLineChars="200"/>
      </w:pPr>
      <w:r>
        <w:rPr>
          <w:rFonts w:hint="eastAsia"/>
        </w:rPr>
        <w:t>商城系统的支付方式与LD系统的支付方式需通过配置文件爱你的方式进行匹配。</w:t>
      </w:r>
    </w:p>
    <w:p>
      <w:pPr>
        <w:ind w:left="420" w:firstLine="560" w:firstLineChars="200"/>
      </w:pPr>
      <w:r>
        <w:rPr>
          <w:rFonts w:hint="eastAsia"/>
        </w:rPr>
        <w:t>返回的LD订单号要保存到订单中用于订单状态查询，接口中的客户ID就是LD中的客代号。</w:t>
      </w:r>
    </w:p>
    <w:p>
      <w:pPr>
        <w:ind w:left="420" w:firstLine="560" w:firstLineChars="200"/>
      </w:pPr>
      <w:r>
        <w:rPr>
          <w:rFonts w:hint="eastAsia"/>
        </w:rPr>
        <w:t>运费信息：特殊地区的运费信息在页面上进行计算（后台配置物流模版）。接口调用时取计算后获得的运费。</w:t>
      </w:r>
    </w:p>
    <w:p>
      <w:pPr>
        <w:pStyle w:val="4"/>
      </w:pPr>
      <w:bookmarkStart w:id="119" w:name="_Toc416097628"/>
      <w:r>
        <w:rPr>
          <w:rFonts w:hint="eastAsia"/>
        </w:rPr>
        <w:t>礼金</w:t>
      </w:r>
      <w:bookmarkEnd w:id="119"/>
    </w:p>
    <w:p>
      <w:pPr>
        <w:ind w:firstLine="560" w:firstLineChars="200"/>
      </w:pPr>
      <w:r>
        <w:rPr>
          <w:rFonts w:hint="eastAsia"/>
        </w:rPr>
        <w:t>LD系统中的用户礼金，在LD系统中手工维护，商城B类优惠券由人工方式进行手工录入商城后台。</w:t>
      </w:r>
    </w:p>
    <w:p>
      <w:pPr>
        <w:ind w:firstLine="560" w:firstLineChars="200"/>
      </w:pPr>
      <w:r>
        <w:rPr>
          <w:rFonts w:hint="eastAsia"/>
        </w:rPr>
        <w:t>商城中设置一个人工维护的中间数据表，用户登陆时通过LD接口获取用户礼金数据，通过中间对照表转换为商城的B类优惠券。</w:t>
      </w:r>
    </w:p>
    <w:p>
      <w:pPr>
        <w:ind w:firstLine="560" w:firstLineChars="200"/>
      </w:pPr>
      <w:r>
        <w:rPr>
          <w:rFonts w:hint="eastAsia"/>
        </w:rPr>
        <w:t>用户下单时使用的B类优惠券，通过中间数据表转换为LD系统对应的礼金及礼金活动号，转换后的信息跟随订单信息一起发送给LD系统。</w:t>
      </w:r>
    </w:p>
    <w:p>
      <w:pPr>
        <w:pStyle w:val="4"/>
      </w:pPr>
      <w:bookmarkStart w:id="120" w:name="_Toc416097629"/>
      <w:r>
        <w:rPr>
          <w:rFonts w:hint="eastAsia"/>
        </w:rPr>
        <w:t>订单状态查询</w:t>
      </w:r>
      <w:bookmarkEnd w:id="120"/>
    </w:p>
    <w:p>
      <w:pPr>
        <w:ind w:firstLine="560" w:firstLineChars="200"/>
      </w:pPr>
      <w:r>
        <w:rPr>
          <w:rFonts w:hint="eastAsia"/>
        </w:rPr>
        <w:t>通过LD数据接口查询订单的状态信息用于更新网站订单的状态。</w:t>
      </w:r>
    </w:p>
    <w:p>
      <w:pPr>
        <w:ind w:firstLine="560" w:firstLineChars="200"/>
      </w:pPr>
      <w:r>
        <w:rPr>
          <w:rFonts w:hint="eastAsia"/>
        </w:rPr>
        <w:t>接口查询使用LD系统的订单号，返回的参数修改商城订单状态。</w:t>
      </w:r>
    </w:p>
    <w:p>
      <w:pPr>
        <w:ind w:firstLine="560" w:firstLineChars="200"/>
      </w:pPr>
      <w:r>
        <w:rPr>
          <w:rFonts w:hint="eastAsia"/>
        </w:rPr>
        <w:t>每天定时查询一个月内未结束的订单，获取最新状态进行更新。</w:t>
      </w:r>
    </w:p>
    <w:p>
      <w:pPr>
        <w:pStyle w:val="4"/>
      </w:pPr>
      <w:bookmarkStart w:id="121" w:name="_Toc416097630"/>
      <w:r>
        <w:rPr>
          <w:rFonts w:hint="eastAsia"/>
        </w:rPr>
        <w:t>订单运单号查询</w:t>
      </w:r>
      <w:bookmarkEnd w:id="121"/>
      <w:ins w:id="26" w:author="luohuihai" w:date="2015-04-07T10:07:19Z">
        <w:r>
          <w:rPr>
            <w:rFonts w:hint="eastAsia"/>
            <w:lang w:eastAsia="zh-CN"/>
          </w:rPr>
          <w:t>（</w:t>
        </w:r>
      </w:ins>
      <w:ins w:id="27" w:author="luohuihai" w:date="2015-04-07T10:07:21Z">
        <w:r>
          <w:rPr>
            <w:rFonts w:hint="eastAsia"/>
            <w:lang w:val="en-US" w:eastAsia="zh-CN"/>
          </w:rPr>
          <w:t>使用</w:t>
        </w:r>
      </w:ins>
      <w:ins w:id="28" w:author="luohuihai" w:date="2015-04-07T10:07:24Z">
        <w:r>
          <w:rPr>
            <w:rFonts w:hint="eastAsia"/>
            <w:lang w:val="en-US" w:eastAsia="zh-CN"/>
          </w:rPr>
          <w:t>爱</w:t>
        </w:r>
      </w:ins>
      <w:ins w:id="29" w:author="luohuihai" w:date="2015-04-07T10:07:26Z">
        <w:r>
          <w:rPr>
            <w:rFonts w:hint="eastAsia"/>
            <w:lang w:val="en-US" w:eastAsia="zh-CN"/>
          </w:rPr>
          <w:t>查</w:t>
        </w:r>
      </w:ins>
      <w:ins w:id="30" w:author="luohuihai" w:date="2015-04-07T10:07:30Z">
        <w:r>
          <w:rPr>
            <w:rFonts w:hint="eastAsia"/>
            <w:lang w:val="en-US" w:eastAsia="zh-CN"/>
          </w:rPr>
          <w:t>接口）</w:t>
        </w:r>
      </w:ins>
    </w:p>
    <w:p>
      <w:pPr>
        <w:ind w:firstLine="560" w:firstLineChars="200"/>
      </w:pPr>
      <w:r>
        <w:rPr>
          <w:rFonts w:hint="eastAsia"/>
        </w:rPr>
        <w:t>通过LD接口查询已发货状态的订单，返回该订单的物流运单编号及配送公司，用于更新网站订单信息。</w:t>
      </w:r>
    </w:p>
    <w:p>
      <w:r>
        <w:rPr>
          <w:rFonts w:hint="eastAsia"/>
        </w:rPr>
        <w:t>　　订单中的商品信息在调用LD系统中接口获取时，需同时使用“</w:t>
      </w:r>
      <w:r>
        <w:t>商品</w:t>
      </w:r>
      <w:r>
        <w:rPr>
          <w:rFonts w:hint="eastAsia"/>
        </w:rPr>
        <w:t>ID”</w:t>
      </w:r>
      <w:r>
        <w:t>+</w:t>
      </w:r>
      <w:r>
        <w:rPr>
          <w:rFonts w:hint="eastAsia"/>
        </w:rPr>
        <w:t>“</w:t>
      </w:r>
      <w:r>
        <w:t>款式</w:t>
      </w:r>
      <w:r>
        <w:rPr>
          <w:rFonts w:hint="eastAsia"/>
        </w:rPr>
        <w:t>ID”</w:t>
      </w:r>
      <w:r>
        <w:t>+</w:t>
      </w:r>
      <w:r>
        <w:rPr>
          <w:rFonts w:hint="eastAsia"/>
        </w:rPr>
        <w:t>“</w:t>
      </w:r>
      <w:r>
        <w:t>颜色</w:t>
      </w:r>
      <w:r>
        <w:rPr>
          <w:rFonts w:hint="eastAsia"/>
        </w:rPr>
        <w:t>ID”进行单个商品的确认。</w:t>
      </w:r>
    </w:p>
    <w:p>
      <w:pPr>
        <w:pStyle w:val="4"/>
        <w:rPr>
          <w:rFonts w:hint="eastAsia" w:ascii="宋体" w:hAnsi="宋体"/>
          <w:color w:val="000000"/>
        </w:rPr>
      </w:pPr>
      <w:bookmarkStart w:id="122" w:name="_Toc416097631"/>
      <w:r>
        <w:rPr>
          <w:rFonts w:ascii="宋体" w:hAnsi="宋体"/>
          <w:color w:val="000000"/>
        </w:rPr>
        <w:t>获取用户订单信息</w:t>
      </w:r>
      <w:bookmarkEnd w:id="122"/>
    </w:p>
    <w:p>
      <w:pPr>
        <w:ind w:left="420"/>
      </w:pPr>
      <w:r>
        <w:rPr>
          <w:rFonts w:hint="eastAsia"/>
        </w:rPr>
        <w:t>一期暂不处理。</w:t>
      </w:r>
    </w:p>
    <w:p>
      <w:pPr>
        <w:pStyle w:val="4"/>
        <w:rPr>
          <w:rFonts w:hint="eastAsia" w:ascii="宋体" w:hAnsi="宋体"/>
          <w:color w:val="000000"/>
        </w:rPr>
      </w:pPr>
      <w:bookmarkStart w:id="123" w:name="_Toc416097632"/>
      <w:r>
        <w:rPr>
          <w:rFonts w:ascii="宋体" w:hAnsi="宋体"/>
          <w:color w:val="000000"/>
        </w:rPr>
        <w:t>获取商品赠品</w:t>
      </w:r>
      <w:bookmarkEnd w:id="123"/>
    </w:p>
    <w:p>
      <w:pPr>
        <w:ind w:firstLine="560" w:firstLineChars="200"/>
      </w:pPr>
      <w:r>
        <w:rPr>
          <w:rFonts w:hint="eastAsia"/>
        </w:rPr>
        <w:t>商城订单生在订单处理中心生成发货单以后，在传递给LD系统之前，需验证订单商品列表中的商品是否含有赠品。</w:t>
      </w:r>
    </w:p>
    <w:p>
      <w:pPr>
        <w:pStyle w:val="4"/>
        <w:rPr>
          <w:rFonts w:hint="eastAsia" w:ascii="宋体" w:hAnsi="宋体"/>
          <w:color w:val="000000"/>
        </w:rPr>
      </w:pPr>
      <w:bookmarkStart w:id="124" w:name="_Toc416097633"/>
      <w:r>
        <w:rPr>
          <w:rFonts w:ascii="宋体" w:hAnsi="宋体"/>
          <w:color w:val="000000"/>
        </w:rPr>
        <w:t>商品信息查询</w:t>
      </w:r>
      <w:bookmarkEnd w:id="124"/>
    </w:p>
    <w:p>
      <w:pPr>
        <w:ind w:firstLine="560" w:firstLineChars="200"/>
      </w:pPr>
      <w:r>
        <w:rPr>
          <w:rFonts w:hint="eastAsia"/>
        </w:rPr>
        <w:t>通过LD系统接口获取单个商品的基本档案信息；通过商品编号进行查询，单个商品信息获取并保存到商派商城系统以后，不再调用LD系统接口进行更新，而是由商城自己维护和更新。</w:t>
      </w:r>
    </w:p>
    <w:p>
      <w:pPr>
        <w:ind w:firstLine="560" w:firstLineChars="200"/>
      </w:pPr>
      <w:r>
        <w:rPr>
          <w:rFonts w:hint="eastAsia"/>
        </w:rPr>
        <w:t>商品编号规则，商城中保存的商品，编号前需加数字“9”，用以对该商品的渠道号加以区分，标识是LD系统同步的商品。</w:t>
      </w:r>
    </w:p>
    <w:p>
      <w:pPr>
        <w:ind w:firstLine="560" w:firstLineChars="200"/>
      </w:pPr>
      <w:r>
        <w:rPr>
          <w:rFonts w:hint="eastAsia"/>
        </w:rPr>
        <w:t>该商品在通过接口获取商品信息，或给LD系统回传数据时，需要在接口中去掉渠道标识数字“9”。</w:t>
      </w:r>
    </w:p>
    <w:p>
      <w:pPr>
        <w:pStyle w:val="4"/>
        <w:rPr>
          <w:rFonts w:hint="eastAsia" w:ascii="宋体" w:hAnsi="宋体"/>
          <w:color w:val="000000"/>
        </w:rPr>
      </w:pPr>
      <w:bookmarkStart w:id="125" w:name="_Toc416097634"/>
      <w:r>
        <w:rPr>
          <w:rFonts w:ascii="宋体" w:hAnsi="宋体"/>
          <w:color w:val="000000"/>
        </w:rPr>
        <w:t>用户礼金</w:t>
      </w:r>
      <w:bookmarkEnd w:id="125"/>
    </w:p>
    <w:p>
      <w:pPr>
        <w:ind w:firstLine="560" w:firstLineChars="200"/>
      </w:pPr>
      <w:r>
        <w:rPr>
          <w:rFonts w:hint="eastAsia"/>
        </w:rPr>
        <w:t>运营人员在商城系统预先配置好B类优惠券。</w:t>
      </w:r>
    </w:p>
    <w:p>
      <w:pPr>
        <w:ind w:firstLine="560" w:firstLineChars="200"/>
      </w:pPr>
      <w:r>
        <w:rPr>
          <w:rFonts w:hint="eastAsia"/>
        </w:rPr>
        <w:t>运营人员需要在LD系统中维护礼金数据。</w:t>
      </w:r>
    </w:p>
    <w:p>
      <w:pPr>
        <w:ind w:firstLine="560" w:firstLineChars="200"/>
      </w:pPr>
      <w:r>
        <w:rPr>
          <w:rFonts w:hint="eastAsia"/>
        </w:rPr>
        <w:t>后台提供礼金数据与商城B类优惠券对应规则的维护界面，商城数据库中建立一个数据表用于保存商城B类优惠券与LD礼金的对照规则。</w:t>
      </w:r>
    </w:p>
    <w:p>
      <w:pPr>
        <w:ind w:firstLine="560" w:firstLineChars="200"/>
      </w:pPr>
      <w:r>
        <w:rPr>
          <w:rFonts w:hint="eastAsia"/>
        </w:rPr>
        <w:t>运营人员以人工的方式将LD礼金与商城B类优惠券的对应关系匹配好，在维护界面中提交。</w:t>
      </w:r>
    </w:p>
    <w:p>
      <w:pPr>
        <w:ind w:firstLine="560" w:firstLineChars="200"/>
      </w:pPr>
      <w:r>
        <w:rPr>
          <w:rFonts w:hint="eastAsia"/>
        </w:rPr>
        <w:t>当用户在商城系统登陆时，商派系统通过调用LD系统数据接口的方式，获取含有LD客代号用户的礼金数据，包含礼金编号、礼金的金额、礼金的有效期。</w:t>
      </w:r>
    </w:p>
    <w:p>
      <w:pPr>
        <w:ind w:firstLine="560" w:firstLineChars="200"/>
      </w:pPr>
      <w:r>
        <w:rPr>
          <w:rFonts w:hint="eastAsia"/>
        </w:rPr>
        <w:t>商城系统通过对照表，判断LD接口返回的用户礼金与商城的优惠券是否绑定，如有绑定的优惠券，则将优惠券保存到该用户账户中，用户在下单时可以使用该优惠券。</w:t>
      </w:r>
    </w:p>
    <w:p>
      <w:pPr>
        <w:ind w:firstLine="560" w:firstLineChars="200"/>
      </w:pPr>
      <w:r>
        <w:rPr>
          <w:rFonts w:hint="eastAsia"/>
        </w:rPr>
        <w:t>订单提交时如果订单使用了优惠券，需要在订单传递给LD时通过对照表将商城优惠券转换为LD礼金数据，然后一起提交给LD系统进行订单处理。</w:t>
      </w:r>
    </w:p>
    <w:p>
      <w:pPr>
        <w:pStyle w:val="4"/>
        <w:rPr>
          <w:rFonts w:hint="eastAsia" w:ascii="宋体" w:hAnsi="宋体"/>
          <w:color w:val="000000"/>
        </w:rPr>
      </w:pPr>
      <w:bookmarkStart w:id="126" w:name="_Toc416097635"/>
      <w:r>
        <w:rPr>
          <w:rFonts w:ascii="宋体" w:hAnsi="宋体"/>
          <w:color w:val="000000"/>
        </w:rPr>
        <w:t>用户礼</w:t>
      </w:r>
      <w:r>
        <w:rPr>
          <w:rFonts w:hint="eastAsia" w:ascii="宋体" w:hAnsi="宋体"/>
          <w:color w:val="000000"/>
        </w:rPr>
        <w:t>金</w:t>
      </w:r>
      <w:r>
        <w:rPr>
          <w:rFonts w:ascii="宋体" w:hAnsi="宋体"/>
          <w:color w:val="000000"/>
        </w:rPr>
        <w:t>券</w:t>
      </w:r>
      <w:bookmarkEnd w:id="126"/>
    </w:p>
    <w:p>
      <w:pPr>
        <w:ind w:left="420"/>
      </w:pPr>
      <w:r>
        <w:rPr>
          <w:rFonts w:hint="eastAsia"/>
        </w:rPr>
        <w:t>礼金券需要用户在结算界面手工录入礼金券号码。</w:t>
      </w:r>
    </w:p>
    <w:p>
      <w:pPr>
        <w:ind w:left="420"/>
      </w:pPr>
      <w:r>
        <w:rPr>
          <w:rFonts w:hint="eastAsia"/>
        </w:rPr>
        <w:t>LD礼金券与商城A类优惠券进行对应。</w:t>
      </w:r>
    </w:p>
    <w:p>
      <w:pPr>
        <w:ind w:left="420"/>
      </w:pPr>
      <w:r>
        <w:rPr>
          <w:rFonts w:hint="eastAsia"/>
        </w:rPr>
        <w:t>对应的处理方式参照礼金的处理方式。</w:t>
      </w:r>
    </w:p>
    <w:p>
      <w:pPr>
        <w:pStyle w:val="4"/>
        <w:rPr>
          <w:rFonts w:hint="eastAsia" w:ascii="宋体" w:hAnsi="宋体"/>
          <w:color w:val="000000"/>
        </w:rPr>
      </w:pPr>
      <w:bookmarkStart w:id="127" w:name="_Toc416097636"/>
      <w:r>
        <w:rPr>
          <w:rFonts w:ascii="宋体" w:hAnsi="宋体"/>
          <w:color w:val="000000"/>
        </w:rPr>
        <w:t>网站赋礼金</w:t>
      </w:r>
      <w:bookmarkEnd w:id="127"/>
    </w:p>
    <w:p>
      <w:pPr>
        <w:ind w:firstLine="540" w:firstLineChars="200"/>
        <w:rPr>
          <w:rFonts w:hint="eastAsia"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订单提交给LD之前调用，如果订单中</w:t>
      </w:r>
      <w:r>
        <w:rPr>
          <w:rFonts w:hint="eastAsia" w:ascii="宋体" w:hAnsi="宋体"/>
          <w:color w:val="000000"/>
          <w:sz w:val="27"/>
          <w:szCs w:val="27"/>
        </w:rPr>
        <w:t>的支付金额</w:t>
      </w:r>
      <w:r>
        <w:rPr>
          <w:rFonts w:ascii="宋体" w:hAnsi="宋体"/>
          <w:color w:val="000000"/>
          <w:sz w:val="27"/>
          <w:szCs w:val="27"/>
        </w:rPr>
        <w:t>含有礼金，</w:t>
      </w:r>
      <w:r>
        <w:rPr>
          <w:rFonts w:hint="eastAsia" w:ascii="宋体" w:hAnsi="宋体"/>
          <w:color w:val="000000"/>
          <w:sz w:val="27"/>
          <w:szCs w:val="27"/>
        </w:rPr>
        <w:t>需将该礼金对应的“活动号”传递给LD系统，在LD帐号中绑定该礼金。</w:t>
      </w:r>
    </w:p>
    <w:p>
      <w:pPr>
        <w:ind w:firstLine="540" w:firstLineChars="200"/>
        <w:rPr>
          <w:rFonts w:hint="eastAsia" w:ascii="宋体" w:hAnsi="宋体"/>
          <w:color w:val="000000"/>
          <w:sz w:val="27"/>
          <w:szCs w:val="27"/>
        </w:rPr>
      </w:pPr>
      <w:r>
        <w:rPr>
          <w:rFonts w:hint="eastAsia" w:ascii="宋体" w:hAnsi="宋体"/>
          <w:color w:val="000000"/>
          <w:sz w:val="27"/>
          <w:szCs w:val="27"/>
        </w:rPr>
        <w:t>礼金对应到“活动号”保存在对照表中，参见“13用户礼金”。</w:t>
      </w:r>
    </w:p>
    <w:p>
      <w:pPr>
        <w:pStyle w:val="4"/>
        <w:rPr>
          <w:rFonts w:hint="eastAsia" w:ascii="宋体" w:hAnsi="宋体"/>
          <w:color w:val="000000"/>
        </w:rPr>
      </w:pPr>
      <w:bookmarkStart w:id="128" w:name="_Toc416097637"/>
      <w:r>
        <w:rPr>
          <w:rFonts w:ascii="宋体" w:hAnsi="宋体"/>
          <w:color w:val="000000"/>
        </w:rPr>
        <w:t>获取当周节目录播/直播信息</w:t>
      </w:r>
      <w:bookmarkEnd w:id="128"/>
    </w:p>
    <w:p>
      <w:pPr>
        <w:ind w:firstLine="560" w:firstLineChars="200"/>
      </w:pPr>
      <w:r>
        <w:rPr>
          <w:rFonts w:hint="eastAsia"/>
        </w:rPr>
        <w:t>商城前台展示节目单信息，需通过定时任务的方式调用LD系统接口获取节目单信息。保存到商城节目信息表中，需要在商城中新增数据表。通过定时任务获取一周的节目单进行保存，当天的节目信息每间隔二十分钟进行同步更新。</w:t>
      </w:r>
    </w:p>
    <w:p>
      <w:pPr>
        <w:pStyle w:val="4"/>
        <w:rPr>
          <w:rFonts w:hint="eastAsia" w:ascii="宋体" w:hAnsi="宋体"/>
          <w:color w:val="000000"/>
        </w:rPr>
      </w:pPr>
      <w:bookmarkStart w:id="129" w:name="_Toc416097638"/>
      <w:r>
        <w:rPr>
          <w:rFonts w:ascii="宋体" w:hAnsi="宋体"/>
          <w:color w:val="000000"/>
        </w:rPr>
        <w:t>获取礼金券信息</w:t>
      </w:r>
      <w:bookmarkEnd w:id="129"/>
    </w:p>
    <w:p>
      <w:pPr>
        <w:ind w:firstLine="560" w:firstLineChars="200"/>
      </w:pPr>
      <w:r>
        <w:rPr>
          <w:rFonts w:hint="eastAsia"/>
        </w:rPr>
        <w:t>购买者下单过程中如购买TV商品时使用的礼金券，需要通过LD系统接口进行校验，校验礼金券是否合法。只有TV商品可以使用礼金券。商城商品不能使用，也不需要校验。</w:t>
      </w:r>
    </w:p>
    <w:p>
      <w:pPr>
        <w:pStyle w:val="4"/>
        <w:rPr>
          <w:rFonts w:hint="eastAsia" w:ascii="宋体" w:hAnsi="宋体"/>
          <w:color w:val="000000"/>
        </w:rPr>
      </w:pPr>
      <w:bookmarkStart w:id="130" w:name="_Toc416097639"/>
      <w:r>
        <w:rPr>
          <w:rFonts w:ascii="宋体" w:hAnsi="宋体"/>
          <w:color w:val="000000"/>
        </w:rPr>
        <w:t>设置发票抬头</w:t>
      </w:r>
      <w:bookmarkEnd w:id="130"/>
    </w:p>
    <w:p>
      <w:pPr>
        <w:ind w:firstLine="560" w:firstLineChars="200"/>
      </w:pPr>
      <w:r>
        <w:rPr>
          <w:rFonts w:hint="eastAsia"/>
        </w:rPr>
        <w:t>商城的订单在生成发货单以后，通过接口传递给LD系统，在LD系统中生成LD订单，生成LD订单以后商城需单独调用发票信息接口，将该订单对应的发票信息传递给LD系统对应的订单。</w:t>
      </w:r>
    </w:p>
    <w:p>
      <w:pPr>
        <w:pStyle w:val="4"/>
        <w:rPr>
          <w:rFonts w:hint="eastAsia" w:ascii="宋体" w:hAnsi="宋体"/>
          <w:color w:val="000000"/>
        </w:rPr>
      </w:pPr>
      <w:bookmarkStart w:id="131" w:name="_Toc416097640"/>
      <w:r>
        <w:rPr>
          <w:rFonts w:ascii="宋体" w:hAnsi="宋体"/>
          <w:color w:val="000000"/>
        </w:rPr>
        <w:t>查询客户信息</w:t>
      </w:r>
      <w:bookmarkEnd w:id="131"/>
    </w:p>
    <w:p>
      <w:pPr>
        <w:ind w:firstLine="560" w:firstLineChars="200"/>
      </w:pPr>
      <w:r>
        <w:rPr>
          <w:rFonts w:hint="eastAsia"/>
        </w:rPr>
        <w:t>通过客户编号查询LD系统中客户的基本信息。主要用于验证用户身份信息，同步用户财务信息，同步用户等级。通过定时任务的方式定期去LD系统查询用户信息，并更新商城系统对应的用户。</w:t>
      </w:r>
    </w:p>
    <w:p>
      <w:pPr>
        <w:pStyle w:val="4"/>
        <w:rPr>
          <w:rFonts w:hint="eastAsia" w:ascii="宋体" w:hAnsi="宋体"/>
          <w:color w:val="000000"/>
        </w:rPr>
      </w:pPr>
      <w:bookmarkStart w:id="132" w:name="_Toc416097641"/>
      <w:r>
        <w:rPr>
          <w:rFonts w:ascii="宋体" w:hAnsi="宋体"/>
          <w:color w:val="000000"/>
        </w:rPr>
        <w:t>取消订单</w:t>
      </w:r>
      <w:bookmarkEnd w:id="132"/>
    </w:p>
    <w:p>
      <w:pPr>
        <w:ind w:left="420"/>
      </w:pPr>
      <w:r>
        <w:rPr>
          <w:rFonts w:hint="eastAsia"/>
        </w:rPr>
        <w:t>订单未提交到LD系统，前台直接取消。</w:t>
      </w:r>
    </w:p>
    <w:p>
      <w:pPr>
        <w:ind w:left="420"/>
      </w:pPr>
      <w:r>
        <w:rPr>
          <w:rFonts w:hint="eastAsia"/>
        </w:rPr>
        <w:t>订单已同步到LD系统，由LD 系统取消。</w:t>
      </w:r>
    </w:p>
    <w:p>
      <w:pPr>
        <w:ind w:left="420"/>
      </w:pPr>
      <w:r>
        <w:rPr>
          <w:rFonts w:hint="eastAsia"/>
        </w:rPr>
        <w:t>第一期暂不考虑</w:t>
      </w:r>
    </w:p>
    <w:p>
      <w:pPr>
        <w:pStyle w:val="3"/>
      </w:pPr>
      <w:bookmarkStart w:id="133" w:name="_Toc415315181"/>
      <w:bookmarkStart w:id="134" w:name="_Toc415383660"/>
      <w:bookmarkStart w:id="135" w:name="_Toc415384069"/>
      <w:bookmarkStart w:id="136" w:name="_Toc416097642"/>
      <w:r>
        <w:rPr>
          <w:rFonts w:hint="eastAsia"/>
        </w:rPr>
        <w:t>移动APP</w:t>
      </w:r>
      <w:bookmarkEnd w:id="133"/>
      <w:bookmarkEnd w:id="134"/>
      <w:bookmarkEnd w:id="135"/>
      <w:bookmarkEnd w:id="136"/>
    </w:p>
    <w:p>
      <w:pPr>
        <w:ind w:firstLine="560" w:firstLineChars="200"/>
      </w:pPr>
      <w:r>
        <w:rPr>
          <w:rFonts w:hint="eastAsia"/>
        </w:rPr>
        <w:t>本次项目的移动APP包含IOS平台和Android平台两个版本，采用APP程序嵌入WAP网页的方式；WAP网页是ECStore产品自带的WAP商城，用户、商品、订单等内容与WEB版商城完全一致。</w:t>
      </w:r>
    </w:p>
    <w:p>
      <w:pPr>
        <w:ind w:firstLine="560" w:firstLineChars="200"/>
      </w:pPr>
      <w:r>
        <w:rPr>
          <w:rFonts w:hint="eastAsia"/>
        </w:rPr>
        <w:t>易用联友公司负责编写和打包两个平台的APP程序，环球购物负责将程序发布到“安卓市场”和“苹果商店”进行审核。</w:t>
      </w:r>
    </w:p>
    <w:p>
      <w:pPr>
        <w:pStyle w:val="4"/>
        <w:numPr>
          <w:ilvl w:val="0"/>
          <w:numId w:val="10"/>
        </w:numPr>
      </w:pPr>
      <w:bookmarkStart w:id="137" w:name="_Toc415315182"/>
      <w:bookmarkStart w:id="138" w:name="_Toc415383661"/>
      <w:bookmarkStart w:id="139" w:name="_Toc415384070"/>
      <w:bookmarkStart w:id="140" w:name="_Toc416097643"/>
      <w:r>
        <w:t>A</w:t>
      </w:r>
      <w:r>
        <w:rPr>
          <w:rFonts w:hint="eastAsia"/>
        </w:rPr>
        <w:t>ndroid：平台</w:t>
      </w:r>
      <w:bookmarkEnd w:id="137"/>
      <w:bookmarkEnd w:id="138"/>
      <w:bookmarkEnd w:id="139"/>
      <w:bookmarkEnd w:id="140"/>
    </w:p>
    <w:p>
      <w:pPr>
        <w:ind w:firstLine="560" w:firstLineChars="200"/>
      </w:pPr>
      <w:r>
        <w:rPr>
          <w:rFonts w:hint="eastAsia"/>
        </w:rPr>
        <w:t>基于Android平台的APP应用软件，通过安卓市场下载并以APP软件的方式进行安装，打开软件自动加载ECStore的WAP版本商城。</w:t>
      </w:r>
    </w:p>
    <w:p>
      <w:pPr>
        <w:pStyle w:val="4"/>
      </w:pPr>
      <w:bookmarkStart w:id="141" w:name="_Toc415315183"/>
      <w:bookmarkStart w:id="142" w:name="_Toc415383662"/>
      <w:bookmarkStart w:id="143" w:name="_Toc415384071"/>
      <w:bookmarkStart w:id="144" w:name="_Toc416097644"/>
      <w:r>
        <w:rPr>
          <w:rFonts w:hint="eastAsia"/>
        </w:rPr>
        <w:t>IOS：平台</w:t>
      </w:r>
      <w:bookmarkEnd w:id="141"/>
      <w:bookmarkEnd w:id="142"/>
      <w:bookmarkEnd w:id="143"/>
      <w:bookmarkEnd w:id="144"/>
    </w:p>
    <w:p>
      <w:pPr>
        <w:ind w:firstLine="560" w:firstLineChars="200"/>
      </w:pPr>
      <w:r>
        <w:rPr>
          <w:rFonts w:hint="eastAsia"/>
        </w:rPr>
        <w:t>基于IOS平台的APP软件，以APP软件的方式安装，打开软件自动加载ECStore的WAP版本商城网页。</w:t>
      </w:r>
    </w:p>
    <w:p>
      <w:pPr>
        <w:pStyle w:val="2"/>
      </w:pPr>
      <w:bookmarkStart w:id="145" w:name="_Toc415315188"/>
      <w:bookmarkStart w:id="146" w:name="_Toc415383667"/>
      <w:bookmarkStart w:id="147" w:name="_Toc415384076"/>
      <w:bookmarkStart w:id="148" w:name="_Toc416097645"/>
      <w:r>
        <w:rPr>
          <w:rFonts w:hint="eastAsia"/>
        </w:rPr>
        <w:t>数据接口列表</w:t>
      </w:r>
      <w:bookmarkEnd w:id="145"/>
      <w:bookmarkEnd w:id="146"/>
      <w:bookmarkEnd w:id="147"/>
      <w:bookmarkEnd w:id="148"/>
    </w:p>
    <w:p>
      <w:pPr>
        <w:pStyle w:val="4"/>
        <w:numPr>
          <w:ilvl w:val="0"/>
          <w:numId w:val="11"/>
        </w:numPr>
      </w:pPr>
      <w:bookmarkStart w:id="149" w:name="_Toc415315190"/>
      <w:bookmarkStart w:id="150" w:name="_Toc415383669"/>
      <w:bookmarkStart w:id="151" w:name="_Toc415384078"/>
      <w:bookmarkStart w:id="152" w:name="_Toc416097646"/>
      <w:r>
        <w:rPr>
          <w:rFonts w:hint="eastAsia"/>
        </w:rPr>
        <w:t>LD接口</w:t>
      </w:r>
      <w:bookmarkEnd w:id="149"/>
      <w:bookmarkEnd w:id="150"/>
      <w:bookmarkEnd w:id="151"/>
      <w:bookmarkEnd w:id="152"/>
    </w:p>
    <w:p>
      <w:r>
        <w:rPr>
          <w:rFonts w:hint="eastAsia"/>
        </w:rPr>
        <w:t>接口信息详见接口开发文档。</w:t>
      </w:r>
    </w:p>
    <w:tbl>
      <w:tblPr>
        <w:tblW w:w="8366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640"/>
        <w:gridCol w:w="3880"/>
        <w:gridCol w:w="38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序</w:t>
            </w:r>
          </w:p>
        </w:tc>
        <w:tc>
          <w:tcPr>
            <w:tcW w:w="3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接口名称</w:t>
            </w:r>
          </w:p>
        </w:tc>
        <w:tc>
          <w:tcPr>
            <w:tcW w:w="38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接口地址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3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创建用户</w:t>
            </w:r>
          </w:p>
        </w:tc>
        <w:tc>
          <w:tcPr>
            <w:tcW w:w="3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url?method=createUser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3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电视购物用户信息查询</w:t>
            </w:r>
          </w:p>
        </w:tc>
        <w:tc>
          <w:tcPr>
            <w:tcW w:w="3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url?method=getUser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3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商品库存查询</w:t>
            </w:r>
          </w:p>
        </w:tc>
        <w:tc>
          <w:tcPr>
            <w:tcW w:w="3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url?method=getGoodQty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3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下订单</w:t>
            </w:r>
          </w:p>
        </w:tc>
        <w:tc>
          <w:tcPr>
            <w:tcW w:w="3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url?method=createOrder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3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订单状态查询</w:t>
            </w:r>
          </w:p>
        </w:tc>
        <w:tc>
          <w:tcPr>
            <w:tcW w:w="3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url?method=getOrderStatus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3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订单对应运单号查询</w:t>
            </w:r>
          </w:p>
        </w:tc>
        <w:tc>
          <w:tcPr>
            <w:tcW w:w="3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url?method=getSendOrder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3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获取商品的赠品</w:t>
            </w:r>
          </w:p>
        </w:tc>
        <w:tc>
          <w:tcPr>
            <w:tcW w:w="3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url?method=listGoodGift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3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返回多种订单状态所对应的订单号集</w:t>
            </w:r>
          </w:p>
        </w:tc>
        <w:tc>
          <w:tcPr>
            <w:tcW w:w="3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url?method=listOrderByState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9</w:t>
            </w:r>
          </w:p>
        </w:tc>
        <w:tc>
          <w:tcPr>
            <w:tcW w:w="3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商品信息查询</w:t>
            </w:r>
          </w:p>
        </w:tc>
        <w:tc>
          <w:tcPr>
            <w:tcW w:w="3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url?method=getGoodInfo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</w:t>
            </w:r>
          </w:p>
        </w:tc>
        <w:tc>
          <w:tcPr>
            <w:tcW w:w="3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获取用户礼券</w:t>
            </w:r>
          </w:p>
        </w:tc>
        <w:tc>
          <w:tcPr>
            <w:tcW w:w="3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url?method=getCustCurly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11</w:t>
            </w:r>
          </w:p>
        </w:tc>
        <w:tc>
          <w:tcPr>
            <w:tcW w:w="3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更新礼券信息</w:t>
            </w:r>
          </w:p>
        </w:tc>
        <w:tc>
          <w:tcPr>
            <w:tcW w:w="3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url?method=updateCustCurly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3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订单签收接口</w:t>
            </w:r>
          </w:p>
        </w:tc>
        <w:tc>
          <w:tcPr>
            <w:tcW w:w="3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url?method=updateOrderSign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13</w:t>
            </w:r>
          </w:p>
        </w:tc>
        <w:tc>
          <w:tcPr>
            <w:tcW w:w="3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网站赋予礼金</w:t>
            </w:r>
          </w:p>
        </w:tc>
        <w:tc>
          <w:tcPr>
            <w:tcW w:w="3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url?method=createCashAmt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14</w:t>
            </w:r>
          </w:p>
        </w:tc>
        <w:tc>
          <w:tcPr>
            <w:tcW w:w="3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获取当周节目录播信息</w:t>
            </w:r>
          </w:p>
        </w:tc>
        <w:tc>
          <w:tcPr>
            <w:tcW w:w="3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url?method=getCopyInfoForAWeek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15</w:t>
            </w:r>
          </w:p>
        </w:tc>
        <w:tc>
          <w:tcPr>
            <w:tcW w:w="3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获取当周节目直播信息</w:t>
            </w:r>
          </w:p>
        </w:tc>
        <w:tc>
          <w:tcPr>
            <w:tcW w:w="3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url?method=getProgramInfoForAWeek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16</w:t>
            </w:r>
          </w:p>
        </w:tc>
        <w:tc>
          <w:tcPr>
            <w:tcW w:w="3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获取礼金券信息</w:t>
            </w:r>
          </w:p>
        </w:tc>
        <w:tc>
          <w:tcPr>
            <w:tcW w:w="3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url?method=getCashCurlyInfo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17</w:t>
            </w:r>
          </w:p>
        </w:tc>
        <w:tc>
          <w:tcPr>
            <w:tcW w:w="3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设置发票抬头</w:t>
            </w:r>
          </w:p>
        </w:tc>
        <w:tc>
          <w:tcPr>
            <w:tcW w:w="3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url?method=setInvHeading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18</w:t>
            </w:r>
          </w:p>
        </w:tc>
        <w:tc>
          <w:tcPr>
            <w:tcW w:w="3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取消订单</w:t>
            </w:r>
          </w:p>
        </w:tc>
        <w:tc>
          <w:tcPr>
            <w:tcW w:w="3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url?method=cancelOrderByOrderId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19</w:t>
            </w:r>
          </w:p>
        </w:tc>
        <w:tc>
          <w:tcPr>
            <w:tcW w:w="3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根据手机号查询客户信息</w:t>
            </w:r>
          </w:p>
        </w:tc>
        <w:tc>
          <w:tcPr>
            <w:tcW w:w="3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url?method=getCustIdbyMobile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</w:t>
            </w:r>
          </w:p>
        </w:tc>
        <w:tc>
          <w:tcPr>
            <w:tcW w:w="3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根据客户编号查询客户信息</w:t>
            </w:r>
          </w:p>
        </w:tc>
        <w:tc>
          <w:tcPr>
            <w:tcW w:w="3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url?method=getCustInfoByCustId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21</w:t>
            </w:r>
          </w:p>
        </w:tc>
        <w:tc>
          <w:tcPr>
            <w:tcW w:w="3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根据客户编号查询财务收支信息</w:t>
            </w:r>
          </w:p>
        </w:tc>
        <w:tc>
          <w:tcPr>
            <w:tcW w:w="3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url?method=getCustShouzhiJilu</w:t>
            </w:r>
          </w:p>
        </w:tc>
      </w:tr>
    </w:tbl>
    <w:p>
      <w:bookmarkStart w:id="153" w:name="_Toc415315192"/>
      <w:bookmarkStart w:id="154" w:name="_Toc415383671"/>
      <w:bookmarkStart w:id="155" w:name="_Toc415384080"/>
    </w:p>
    <w:p>
      <w:pPr>
        <w:pStyle w:val="2"/>
      </w:pPr>
      <w:bookmarkStart w:id="156" w:name="_Toc416097647"/>
      <w:r>
        <w:rPr>
          <w:rFonts w:hint="eastAsia"/>
        </w:rPr>
        <w:t>备注</w:t>
      </w:r>
      <w:bookmarkEnd w:id="153"/>
      <w:bookmarkEnd w:id="154"/>
      <w:bookmarkEnd w:id="155"/>
      <w:bookmarkEnd w:id="156"/>
    </w:p>
    <w:p>
      <w:pPr>
        <w:pStyle w:val="4"/>
        <w:numPr>
          <w:ilvl w:val="0"/>
          <w:numId w:val="12"/>
        </w:numPr>
      </w:pPr>
      <w:bookmarkStart w:id="157" w:name="_Toc415315193"/>
      <w:bookmarkStart w:id="158" w:name="_Toc415383672"/>
      <w:bookmarkStart w:id="159" w:name="_Toc415384081"/>
      <w:bookmarkStart w:id="160" w:name="_Toc416097648"/>
      <w:r>
        <w:rPr>
          <w:rFonts w:hint="eastAsia"/>
        </w:rPr>
        <w:t>项目应遵守的标准或规范</w:t>
      </w:r>
      <w:bookmarkEnd w:id="157"/>
      <w:bookmarkEnd w:id="158"/>
      <w:bookmarkEnd w:id="159"/>
      <w:bookmarkEnd w:id="160"/>
    </w:p>
    <w:p>
      <w:pPr>
        <w:ind w:firstLine="560" w:firstLineChars="200"/>
      </w:pPr>
      <w:r>
        <w:rPr>
          <w:rFonts w:hint="eastAsia"/>
        </w:rPr>
        <w:t>对接系统数据编码均采用UTF-8编码方式。</w:t>
      </w:r>
    </w:p>
    <w:p>
      <w:pPr>
        <w:ind w:firstLine="555"/>
      </w:pPr>
      <w:r>
        <w:rPr>
          <w:rFonts w:hint="eastAsia"/>
        </w:rPr>
        <w:t>商派系统所有接口交互需保存日志。</w:t>
      </w:r>
    </w:p>
    <w:p>
      <w:pPr>
        <w:ind w:firstLine="555"/>
      </w:pPr>
      <w:r>
        <w:rPr>
          <w:rFonts w:hint="eastAsia"/>
        </w:rPr>
        <w:t>所有开发内容需形成文档保留。</w:t>
      </w:r>
    </w:p>
    <w:p>
      <w:pPr>
        <w:ind w:firstLine="560" w:firstLineChars="200"/>
      </w:pPr>
      <w:r>
        <w:rPr>
          <w:rFonts w:hint="eastAsia"/>
        </w:rPr>
        <w:t>ShopEx系统与LD系统通过HTTP协议，采用JSON数据接口方式，与LD系统直接进行数据流交互。</w:t>
      </w:r>
    </w:p>
    <w:p>
      <w:r>
        <w:rPr>
          <w:rFonts w:hint="eastAsia"/>
        </w:rPr>
        <w:t>北京环球国广媒体科技有限公司</w:t>
      </w:r>
    </w:p>
    <w:p/>
    <w:p>
      <w:r>
        <w:rPr>
          <w:rFonts w:hint="eastAsia"/>
        </w:rPr>
        <w:t>（签字/盖章）</w:t>
      </w:r>
    </w:p>
    <w:p>
      <w:r>
        <w:rPr>
          <w:rFonts w:hint="eastAsia"/>
        </w:rPr>
        <w:t>日前：</w:t>
      </w:r>
    </w:p>
    <w:p/>
    <w:p/>
    <w:p/>
    <w:p>
      <w:r>
        <w:rPr>
          <w:rFonts w:hint="eastAsia"/>
        </w:rPr>
        <w:t>北京易用联友科技有限公司</w:t>
      </w:r>
    </w:p>
    <w:p/>
    <w:p>
      <w:r>
        <w:rPr>
          <w:rFonts w:hint="eastAsia"/>
        </w:rPr>
        <w:t>（签字/盖章）</w:t>
      </w:r>
    </w:p>
    <w:p>
      <w:r>
        <w:rPr>
          <w:rFonts w:hint="eastAsia"/>
        </w:rPr>
        <w:t>日前：</w:t>
      </w:r>
    </w:p>
    <w:p/>
    <w:p/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4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6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19</w:t>
    </w:r>
    <w:r>
      <w:rPr>
        <w:b/>
        <w:bCs/>
        <w:sz w:val="24"/>
        <w:szCs w:val="24"/>
      </w:rPr>
      <w:fldChar w:fldCharType="end"/>
    </w:r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5"/>
      <w:jc w:val="left"/>
    </w:pPr>
    <w:r>
      <w:rPr>
        <w:rFonts w:hint="eastAsia" w:ascii="Calibri" w:hAnsi="Calibri" w:eastAsia="宋体"/>
        <w:kern w:val="2"/>
        <w:sz w:val="18"/>
        <w:szCs w:val="18"/>
        <w:lang w:val="en-US" w:eastAsia="zh-CN" w:bidi="ar-SA"/>
      </w:rPr>
      <w:pict>
        <v:shape id="图片 20" o:spid="_x0000_s1025" type="#_x0000_t75" style="height:17pt;width:73.5pt;rotation:0f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  <w10:wrap type="none"/>
          <w10:anchorlock/>
        </v:shape>
      </w:pict>
    </w:r>
    <w:r>
      <w:rPr>
        <w:rFonts w:hint="eastAsia"/>
      </w:rPr>
      <w:t xml:space="preserve">                              </w:t>
    </w:r>
    <w:r>
      <w:rPr>
        <w:rFonts w:hint="eastAsia" w:ascii="Calibri" w:hAnsi="Calibri" w:eastAsia="宋体"/>
        <w:kern w:val="2"/>
        <w:sz w:val="18"/>
        <w:szCs w:val="18"/>
        <w:lang w:val="en-US" w:eastAsia="zh-CN" w:bidi="ar-SA"/>
      </w:rPr>
      <w:pict>
        <v:shape id="图片 21" o:spid="_x0000_s1026" type="#_x0000_t75" style="height:17.85pt;width:86.25pt;rotation:0f;" o:ole="f" fillcolor="#FFFFFF" filled="f" o:preferrelative="t" stroked="f" coordorigin="0,0" coordsize="21600,21600">
          <v:fill on="f" color2="#FFFFFF" focus="0%"/>
          <v:imagedata gain="65536f" blacklevel="0f" gamma="0" o:title="" r:id="rId2"/>
          <o:lock v:ext="edit" position="f" selection="f" grouping="f" rotation="f" cropping="f" text="f" aspectratio="t"/>
          <w10:wrap type="none"/>
          <w10:anchorlock/>
        </v:shape>
      </w:pict>
    </w:r>
    <w:r>
      <w:rPr>
        <w:rFonts w:hint="eastAsia"/>
      </w:rPr>
      <w:t xml:space="preserve">  </w:t>
    </w:r>
    <w:r>
      <w:rPr>
        <w:rFonts w:ascii="Calibri" w:hAnsi="Calibri" w:eastAsia="宋体"/>
        <w:kern w:val="2"/>
        <w:sz w:val="18"/>
        <w:szCs w:val="18"/>
        <w:lang w:val="en-US" w:eastAsia="zh-CN" w:bidi="ar-SA"/>
      </w:rPr>
      <w:pict>
        <v:shape id="图片 4" o:spid="_x0000_s1027" type="#_x0000_t75" style="height:16.4pt;width:109.35pt;rotation:0f;" o:ole="f" fillcolor="#FFFFFF" filled="f" o:preferrelative="t" stroked="f" coordorigin="0,0" coordsize="21600,21600">
          <v:fill on="f" color2="#FFFFFF" focus="0%"/>
          <v:imagedata gain="65536f" blacklevel="0f" gamma="0" o:title="" r:id="rId3"/>
          <o:lock v:ext="edit" position="f" selection="f" grouping="f" rotation="f" cropping="f" text="f" aspectratio="t"/>
          <w10:wrap type="none"/>
          <w10:anchorlock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64934127">
    <w:nsid w:val="1BB654EF"/>
    <w:multiLevelType w:val="multilevel"/>
    <w:tmpl w:val="1BB654EF"/>
    <w:lvl w:ilvl="0" w:tentative="1">
      <w:start w:val="1"/>
      <w:numFmt w:val="decimal"/>
      <w:pStyle w:val="3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15399981">
    <w:nsid w:val="545D4A2D"/>
    <w:multiLevelType w:val="multilevel"/>
    <w:tmpl w:val="545D4A2D"/>
    <w:lvl w:ilvl="0" w:tentative="1">
      <w:start w:val="1"/>
      <w:numFmt w:val="decimal"/>
      <w:pStyle w:val="4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25765873">
    <w:nsid w:val="54FB75F1"/>
    <w:multiLevelType w:val="multilevel"/>
    <w:tmpl w:val="54FB75F1"/>
    <w:lvl w:ilvl="0" w:tentative="1">
      <w:start w:val="1"/>
      <w:numFmt w:val="chineseCountingThousand"/>
      <w:pStyle w:val="2"/>
      <w:lvlText w:val="%1、"/>
      <w:lvlJc w:val="left"/>
      <w:pPr>
        <w:ind w:left="420" w:hanging="420"/>
      </w:pPr>
      <w:rPr>
        <w:lang w:val="en-US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60306162">
    <w:nsid w:val="62F642F2"/>
    <w:multiLevelType w:val="multilevel"/>
    <w:tmpl w:val="62F642F2"/>
    <w:lvl w:ilvl="0" w:tentative="1">
      <w:start w:val="1"/>
      <w:numFmt w:val="decimal"/>
      <w:lvlText w:val="（%1）"/>
      <w:lvlJc w:val="left"/>
      <w:pPr>
        <w:ind w:left="1140" w:hanging="720"/>
      </w:pPr>
      <w:rPr>
        <w:rFonts w:hint="default"/>
        <w:lang w:val="en-US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2811651">
    <w:nsid w:val="0FAA3003"/>
    <w:multiLevelType w:val="multilevel"/>
    <w:tmpl w:val="0FAA3003"/>
    <w:lvl w:ilvl="0" w:tentative="1">
      <w:start w:val="1"/>
      <w:numFmt w:val="bullet"/>
      <w:pStyle w:val="5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425765873"/>
  </w:num>
  <w:num w:numId="2">
    <w:abstractNumId w:val="464934127"/>
  </w:num>
  <w:num w:numId="3">
    <w:abstractNumId w:val="1415399981"/>
  </w:num>
  <w:num w:numId="4">
    <w:abstractNumId w:val="262811651"/>
  </w:num>
  <w:num w:numId="5">
    <w:abstractNumId w:val="464934127"/>
    <w:lvlOverride w:ilvl="0">
      <w:startOverride w:val="1"/>
    </w:lvlOverride>
  </w:num>
  <w:num w:numId="6">
    <w:abstractNumId w:val="464934127"/>
    <w:lvlOverride w:ilvl="0">
      <w:startOverride w:val="1"/>
    </w:lvlOverride>
  </w:num>
  <w:num w:numId="7">
    <w:abstractNumId w:val="1415399981"/>
    <w:lvlOverride w:ilvl="0">
      <w:startOverride w:val="1"/>
    </w:lvlOverride>
  </w:num>
  <w:num w:numId="8">
    <w:abstractNumId w:val="1660306162"/>
  </w:num>
  <w:num w:numId="9">
    <w:abstractNumId w:val="1415399981"/>
    <w:lvlOverride w:ilvl="0">
      <w:startOverride w:val="1"/>
    </w:lvlOverride>
  </w:num>
  <w:num w:numId="10">
    <w:abstractNumId w:val="1415399981"/>
    <w:lvlOverride w:ilvl="0">
      <w:startOverride w:val="1"/>
    </w:lvlOverride>
  </w:num>
  <w:num w:numId="11">
    <w:abstractNumId w:val="1415399981"/>
    <w:lvlOverride w:ilvl="0">
      <w:startOverride w:val="1"/>
    </w:lvlOverride>
  </w:num>
  <w:num w:numId="12">
    <w:abstractNumId w:val="141539998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99" w:name="endnote reference"/>
    <w:lsdException w:uiPriority="99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99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numPr>
        <w:ilvl w:val="0"/>
        <w:numId w:val="1"/>
      </w:numPr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numPr>
        <w:ilvl w:val="0"/>
        <w:numId w:val="2"/>
      </w:numPr>
      <w:spacing w:before="120" w:after="120"/>
      <w:outlineLvl w:val="1"/>
    </w:pPr>
    <w:rPr>
      <w:rFonts w:ascii="Cambria" w:hAnsi="Cambria" w:eastAsia="宋体"/>
      <w:b/>
      <w:bCs/>
      <w:szCs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numPr>
        <w:ilvl w:val="0"/>
        <w:numId w:val="3"/>
      </w:numPr>
      <w:outlineLvl w:val="2"/>
    </w:pPr>
    <w:rPr>
      <w:b/>
      <w:bCs/>
      <w:szCs w:val="32"/>
    </w:rPr>
  </w:style>
  <w:style w:type="paragraph" w:styleId="5">
    <w:name w:val="heading 4"/>
    <w:basedOn w:val="1"/>
    <w:next w:val="1"/>
    <w:link w:val="35"/>
    <w:unhideWhenUsed/>
    <w:qFormat/>
    <w:uiPriority w:val="9"/>
    <w:pPr>
      <w:keepNext/>
      <w:keepLines/>
      <w:numPr>
        <w:ilvl w:val="0"/>
        <w:numId w:val="4"/>
      </w:numPr>
      <w:outlineLvl w:val="3"/>
    </w:pPr>
    <w:rPr>
      <w:rFonts w:ascii="Cambria" w:hAnsi="Cambria" w:eastAsia="宋体"/>
      <w:b/>
      <w:bCs/>
      <w:szCs w:val="28"/>
    </w:rPr>
  </w:style>
  <w:style w:type="character" w:default="1" w:styleId="21">
    <w:name w:val="Default Paragraph Font"/>
    <w:semiHidden/>
    <w:unhideWhenUsed/>
    <w:uiPriority w:val="1"/>
  </w:style>
  <w:style w:type="paragraph" w:styleId="6">
    <w:name w:val="toc 7"/>
    <w:basedOn w:val="1"/>
    <w:next w:val="1"/>
    <w:unhideWhenUsed/>
    <w:uiPriority w:val="39"/>
    <w:pPr>
      <w:ind w:left="1680"/>
      <w:jc w:val="left"/>
    </w:pPr>
    <w:rPr>
      <w:sz w:val="20"/>
      <w:szCs w:val="20"/>
    </w:rPr>
  </w:style>
  <w:style w:type="paragraph" w:styleId="7">
    <w:name w:val="toc 5"/>
    <w:basedOn w:val="1"/>
    <w:next w:val="1"/>
    <w:unhideWhenUsed/>
    <w:uiPriority w:val="39"/>
    <w:pPr>
      <w:ind w:left="1120"/>
      <w:jc w:val="left"/>
    </w:pPr>
    <w:rPr>
      <w:sz w:val="20"/>
      <w:szCs w:val="20"/>
    </w:rPr>
  </w:style>
  <w:style w:type="paragraph" w:styleId="8">
    <w:name w:val="toc 3"/>
    <w:basedOn w:val="9"/>
    <w:next w:val="9"/>
    <w:unhideWhenUsed/>
    <w:qFormat/>
    <w:uiPriority w:val="39"/>
    <w:pPr>
      <w:spacing w:before="120" w:after="120"/>
      <w:ind w:left="560"/>
      <w:jc w:val="left"/>
    </w:pPr>
    <w:rPr>
      <w:sz w:val="24"/>
      <w:szCs w:val="20"/>
    </w:rPr>
  </w:style>
  <w:style w:type="paragraph" w:customStyle="1" w:styleId="9">
    <w:name w:val="No Spacing"/>
    <w:qFormat/>
    <w:uiPriority w:val="1"/>
    <w:pPr>
      <w:widowControl w:val="0"/>
      <w:jc w:val="both"/>
    </w:pPr>
    <w:rPr>
      <w:rFonts w:ascii="Calibri" w:hAnsi="Calibri" w:eastAsia="宋体"/>
      <w:kern w:val="2"/>
      <w:sz w:val="28"/>
      <w:szCs w:val="22"/>
      <w:lang w:val="en-US" w:eastAsia="zh-CN" w:bidi="ar-SA"/>
    </w:rPr>
  </w:style>
  <w:style w:type="paragraph" w:styleId="10">
    <w:name w:val="toc 8"/>
    <w:basedOn w:val="1"/>
    <w:next w:val="1"/>
    <w:unhideWhenUsed/>
    <w:uiPriority w:val="39"/>
    <w:pPr>
      <w:ind w:left="1960"/>
      <w:jc w:val="left"/>
    </w:pPr>
    <w:rPr>
      <w:sz w:val="20"/>
      <w:szCs w:val="20"/>
    </w:rPr>
  </w:style>
  <w:style w:type="paragraph" w:styleId="11">
    <w:name w:val="Date"/>
    <w:basedOn w:val="1"/>
    <w:next w:val="1"/>
    <w:link w:val="27"/>
    <w:semiHidden/>
    <w:unhideWhenUsed/>
    <w:uiPriority w:val="99"/>
    <w:pPr>
      <w:ind w:left="100" w:leftChars="2500"/>
    </w:pPr>
  </w:style>
  <w:style w:type="paragraph" w:styleId="12">
    <w:name w:val="endnote text"/>
    <w:basedOn w:val="1"/>
    <w:link w:val="36"/>
    <w:semiHidden/>
    <w:unhideWhenUsed/>
    <w:uiPriority w:val="99"/>
    <w:pPr>
      <w:snapToGrid w:val="0"/>
      <w:jc w:val="left"/>
    </w:pPr>
  </w:style>
  <w:style w:type="paragraph" w:styleId="13">
    <w:name w:val="Balloon Text"/>
    <w:basedOn w:val="1"/>
    <w:link w:val="31"/>
    <w:semiHidden/>
    <w:unhideWhenUsed/>
    <w:uiPriority w:val="99"/>
    <w:rPr>
      <w:sz w:val="18"/>
      <w:szCs w:val="18"/>
    </w:rPr>
  </w:style>
  <w:style w:type="paragraph" w:styleId="14">
    <w:name w:val="footer"/>
    <w:basedOn w:val="1"/>
    <w:link w:val="3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9"/>
    <w:next w:val="9"/>
    <w:unhideWhenUsed/>
    <w:qFormat/>
    <w:uiPriority w:val="39"/>
    <w:pPr>
      <w:tabs>
        <w:tab w:val="left" w:pos="840"/>
        <w:tab w:val="right" w:leader="dot" w:pos="8296"/>
      </w:tabs>
      <w:spacing w:before="120" w:after="120"/>
      <w:jc w:val="center"/>
    </w:pPr>
    <w:rPr>
      <w:b/>
      <w:bCs/>
      <w:sz w:val="24"/>
      <w:szCs w:val="20"/>
    </w:rPr>
  </w:style>
  <w:style w:type="paragraph" w:styleId="17">
    <w:name w:val="toc 4"/>
    <w:basedOn w:val="9"/>
    <w:next w:val="9"/>
    <w:unhideWhenUsed/>
    <w:uiPriority w:val="39"/>
    <w:pPr>
      <w:ind w:left="840"/>
      <w:jc w:val="left"/>
    </w:pPr>
    <w:rPr>
      <w:sz w:val="20"/>
      <w:szCs w:val="20"/>
    </w:rPr>
  </w:style>
  <w:style w:type="paragraph" w:styleId="18">
    <w:name w:val="toc 6"/>
    <w:basedOn w:val="1"/>
    <w:next w:val="1"/>
    <w:unhideWhenUsed/>
    <w:uiPriority w:val="39"/>
    <w:pPr>
      <w:ind w:left="1400"/>
      <w:jc w:val="left"/>
    </w:pPr>
    <w:rPr>
      <w:sz w:val="20"/>
      <w:szCs w:val="20"/>
    </w:rPr>
  </w:style>
  <w:style w:type="paragraph" w:styleId="19">
    <w:name w:val="toc 2"/>
    <w:basedOn w:val="9"/>
    <w:next w:val="9"/>
    <w:unhideWhenUsed/>
    <w:qFormat/>
    <w:uiPriority w:val="39"/>
    <w:pPr>
      <w:spacing w:before="120" w:after="120"/>
      <w:ind w:left="280"/>
      <w:jc w:val="left"/>
    </w:pPr>
    <w:rPr>
      <w:iCs/>
      <w:sz w:val="24"/>
      <w:szCs w:val="20"/>
    </w:rPr>
  </w:style>
  <w:style w:type="paragraph" w:styleId="20">
    <w:name w:val="toc 9"/>
    <w:basedOn w:val="1"/>
    <w:next w:val="1"/>
    <w:unhideWhenUsed/>
    <w:uiPriority w:val="39"/>
    <w:pPr>
      <w:ind w:left="2240"/>
      <w:jc w:val="left"/>
    </w:pPr>
    <w:rPr>
      <w:sz w:val="20"/>
      <w:szCs w:val="20"/>
    </w:rPr>
  </w:style>
  <w:style w:type="character" w:styleId="22">
    <w:name w:val="endnote reference"/>
    <w:basedOn w:val="21"/>
    <w:semiHidden/>
    <w:unhideWhenUsed/>
    <w:uiPriority w:val="99"/>
    <w:rPr>
      <w:vertAlign w:val="superscript"/>
    </w:rPr>
  </w:style>
  <w:style w:type="character" w:styleId="23">
    <w:name w:val="Hyperlink"/>
    <w:basedOn w:val="21"/>
    <w:unhideWhenUsed/>
    <w:uiPriority w:val="99"/>
    <w:rPr>
      <w:color w:val="0000FF"/>
      <w:u w:val="single"/>
    </w:rPr>
  </w:style>
  <w:style w:type="paragraph" w:customStyle="1" w:styleId="24">
    <w:name w:val="TOC Heading"/>
    <w:basedOn w:val="2"/>
    <w:next w:val="1"/>
    <w:unhideWhenUsed/>
    <w:qFormat/>
    <w:uiPriority w:val="39"/>
    <w:pPr>
      <w:widowControl/>
      <w:numPr>
        <w:ilvl w:val="0"/>
        <w:numId w:val="0"/>
      </w:numPr>
      <w:spacing w:before="480" w:line="276" w:lineRule="auto"/>
      <w:jc w:val="left"/>
      <w:outlineLvl w:val="9"/>
    </w:pPr>
    <w:rPr>
      <w:rFonts w:ascii="Cambria" w:hAnsi="Cambria" w:eastAsia="宋体"/>
      <w:color w:val="365F90"/>
      <w:kern w:val="0"/>
      <w:szCs w:val="28"/>
    </w:rPr>
  </w:style>
  <w:style w:type="paragraph" w:customStyle="1" w:styleId="25">
    <w:name w:val="List Paragraph"/>
    <w:basedOn w:val="1"/>
    <w:qFormat/>
    <w:uiPriority w:val="34"/>
    <w:pPr>
      <w:ind w:firstLine="420" w:firstLineChars="200"/>
    </w:pPr>
  </w:style>
  <w:style w:type="paragraph" w:customStyle="1" w:styleId="26">
    <w:name w:val="表格内容"/>
    <w:basedOn w:val="1"/>
    <w:uiPriority w:val="0"/>
    <w:pPr>
      <w:spacing w:line="360" w:lineRule="exact"/>
    </w:pPr>
    <w:rPr>
      <w:rFonts w:ascii="Arial" w:hAnsi="Arial" w:eastAsia="宋体" w:cs="Times New Roman"/>
      <w:snapToGrid w:val="0"/>
      <w:kern w:val="0"/>
      <w:sz w:val="21"/>
      <w:szCs w:val="21"/>
    </w:rPr>
  </w:style>
  <w:style w:type="character" w:customStyle="1" w:styleId="27">
    <w:name w:val="日期 Char"/>
    <w:basedOn w:val="21"/>
    <w:link w:val="11"/>
    <w:semiHidden/>
    <w:uiPriority w:val="99"/>
    <w:rPr/>
  </w:style>
  <w:style w:type="character" w:customStyle="1" w:styleId="28">
    <w:name w:val="标题 1 Char"/>
    <w:basedOn w:val="21"/>
    <w:link w:val="2"/>
    <w:uiPriority w:val="9"/>
    <w:rPr>
      <w:b/>
      <w:bCs/>
      <w:kern w:val="44"/>
      <w:sz w:val="28"/>
      <w:szCs w:val="44"/>
    </w:rPr>
  </w:style>
  <w:style w:type="character" w:customStyle="1" w:styleId="29">
    <w:name w:val="标题 2 Char"/>
    <w:basedOn w:val="21"/>
    <w:link w:val="3"/>
    <w:uiPriority w:val="9"/>
    <w:rPr>
      <w:rFonts w:ascii="Cambria" w:hAnsi="Cambria" w:eastAsia="宋体"/>
      <w:b/>
      <w:bCs/>
      <w:sz w:val="28"/>
      <w:szCs w:val="32"/>
    </w:rPr>
  </w:style>
  <w:style w:type="character" w:customStyle="1" w:styleId="30">
    <w:name w:val="标题 3 Char"/>
    <w:basedOn w:val="21"/>
    <w:link w:val="4"/>
    <w:uiPriority w:val="9"/>
    <w:rPr>
      <w:b/>
      <w:bCs/>
      <w:sz w:val="28"/>
      <w:szCs w:val="32"/>
    </w:rPr>
  </w:style>
  <w:style w:type="character" w:customStyle="1" w:styleId="31">
    <w:name w:val="批注框文本 Char"/>
    <w:basedOn w:val="21"/>
    <w:link w:val="13"/>
    <w:semiHidden/>
    <w:uiPriority w:val="99"/>
    <w:rPr>
      <w:sz w:val="18"/>
      <w:szCs w:val="18"/>
    </w:rPr>
  </w:style>
  <w:style w:type="character" w:customStyle="1" w:styleId="32">
    <w:name w:val="页眉 Char"/>
    <w:basedOn w:val="21"/>
    <w:link w:val="15"/>
    <w:uiPriority w:val="99"/>
    <w:rPr>
      <w:sz w:val="18"/>
      <w:szCs w:val="18"/>
    </w:rPr>
  </w:style>
  <w:style w:type="character" w:customStyle="1" w:styleId="33">
    <w:name w:val="页脚 Char"/>
    <w:basedOn w:val="21"/>
    <w:link w:val="14"/>
    <w:uiPriority w:val="99"/>
    <w:rPr>
      <w:sz w:val="18"/>
      <w:szCs w:val="18"/>
    </w:rPr>
  </w:style>
  <w:style w:type="character" w:customStyle="1" w:styleId="34">
    <w:name w:val="apple-style-span"/>
    <w:basedOn w:val="21"/>
    <w:uiPriority w:val="0"/>
    <w:rPr/>
  </w:style>
  <w:style w:type="character" w:customStyle="1" w:styleId="35">
    <w:name w:val="标题 4 Char"/>
    <w:basedOn w:val="21"/>
    <w:link w:val="5"/>
    <w:uiPriority w:val="9"/>
    <w:rPr>
      <w:rFonts w:ascii="Cambria" w:hAnsi="Cambria" w:eastAsia="宋体"/>
      <w:b/>
      <w:bCs/>
      <w:sz w:val="28"/>
      <w:szCs w:val="28"/>
    </w:rPr>
  </w:style>
  <w:style w:type="character" w:customStyle="1" w:styleId="36">
    <w:name w:val="尾注文本 Char"/>
    <w:basedOn w:val="21"/>
    <w:link w:val="12"/>
    <w:semiHidden/>
    <w:uiPriority w:val="99"/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image" Target="media/image1.jpeg"/><Relationship Id="rId8" Type="http://schemas.openxmlformats.org/officeDocument/2006/relationships/customXml" Target="../customXml/item1.xml"/><Relationship Id="rId9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<Relationship Id="rId3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1880</Words>
  <Characters>10722</Characters>
  <Lines>89</Lines>
  <Paragraphs>25</Paragraphs>
  <TotalTime>0</TotalTime>
  <ScaleCrop>false</ScaleCrop>
  <LinksUpToDate>false</LinksUpToDate>
  <CharactersWithSpaces>0</CharactersWithSpaces>
  <Application>WPS Office 个人版_9.1.0.4648_{F1E327BC-269C-435d-A152-05C5408002CA}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2014-10-18T02:18:00Z</dcterms:created>
  <dc:creator>XUEWEI</dc:creator>
  <cp:lastModifiedBy>luohuihai</cp:lastModifiedBy>
  <cp:lastPrinted>2014-10-20T05:47:00Z</cp:lastPrinted>
  <dcterms:modified xsi:type="dcterms:W3CDTF">2015-04-07T02:25:13Z</dcterms:modified>
  <dc:title>	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2052-9.1.0.4648</vt:lpwstr>
  </property>
</Properties>
</file>